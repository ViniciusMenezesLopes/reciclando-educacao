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C0ECC" w14:textId="3C65A85A" w:rsidR="00BA0746" w:rsidRDefault="00BA0746" w:rsidP="004A4386">
      <w:pPr>
        <w:spacing w:line="360" w:lineRule="auto"/>
        <w:jc w:val="center"/>
        <w:rPr>
          <w:rFonts w:ascii="Arial" w:hAnsi="Arial" w:cs="Arial"/>
          <w:b/>
          <w:smallCaps/>
          <w:sz w:val="32"/>
          <w:szCs w:val="32"/>
        </w:rPr>
      </w:pPr>
      <w:r>
        <w:rPr>
          <w:rFonts w:ascii="Arial" w:hAnsi="Arial" w:cs="Arial"/>
          <w:b/>
          <w:smallCaps/>
          <w:sz w:val="32"/>
          <w:szCs w:val="32"/>
        </w:rPr>
        <w:t xml:space="preserve">Investimento </w:t>
      </w:r>
      <w:r w:rsidR="001C4CEF">
        <w:rPr>
          <w:rFonts w:ascii="Arial" w:hAnsi="Arial" w:cs="Arial"/>
          <w:b/>
          <w:smallCaps/>
          <w:sz w:val="32"/>
          <w:szCs w:val="32"/>
        </w:rPr>
        <w:t>Na Infraestrutura Escolar</w:t>
      </w:r>
      <w:r>
        <w:rPr>
          <w:rFonts w:ascii="Arial" w:hAnsi="Arial" w:cs="Arial"/>
          <w:b/>
          <w:smallCaps/>
          <w:sz w:val="32"/>
          <w:szCs w:val="32"/>
        </w:rPr>
        <w:t>:</w:t>
      </w:r>
    </w:p>
    <w:p w14:paraId="77E3FB28" w14:textId="77777777" w:rsidR="00BA0746" w:rsidRDefault="001C4CEF" w:rsidP="00BA0746">
      <w:pPr>
        <w:spacing w:line="360" w:lineRule="auto"/>
        <w:jc w:val="center"/>
        <w:rPr>
          <w:rFonts w:ascii="Arial" w:hAnsi="Arial" w:cs="Arial"/>
          <w:b/>
          <w:smallCaps/>
          <w:sz w:val="32"/>
          <w:szCs w:val="32"/>
        </w:rPr>
      </w:pPr>
      <w:r>
        <w:rPr>
          <w:rFonts w:ascii="Arial" w:hAnsi="Arial" w:cs="Arial"/>
          <w:b/>
          <w:smallCaps/>
          <w:sz w:val="32"/>
          <w:szCs w:val="32"/>
        </w:rPr>
        <w:t>Melhorar o Desempenho de Alunos</w:t>
      </w:r>
    </w:p>
    <w:p w14:paraId="08C682CB" w14:textId="77777777" w:rsidR="00357971" w:rsidRPr="00A66EC8" w:rsidRDefault="00357971" w:rsidP="00357971">
      <w:pPr>
        <w:spacing w:line="360" w:lineRule="auto"/>
        <w:jc w:val="center"/>
        <w:rPr>
          <w:rFonts w:ascii="Arial" w:hAnsi="Arial" w:cs="Arial"/>
          <w:b/>
          <w:smallCaps/>
          <w:sz w:val="28"/>
          <w:szCs w:val="28"/>
          <w:lang w:val="en-US"/>
        </w:rPr>
      </w:pPr>
      <w:r w:rsidRPr="00A66EC8">
        <w:rPr>
          <w:rFonts w:ascii="Arial" w:hAnsi="Arial" w:cs="Arial"/>
          <w:b/>
          <w:smallCaps/>
          <w:sz w:val="28"/>
          <w:szCs w:val="28"/>
          <w:lang w:val="en-US"/>
        </w:rPr>
        <w:t>I</w:t>
      </w:r>
      <w:r w:rsidR="00206CC9" w:rsidRPr="00206CC9">
        <w:rPr>
          <w:rFonts w:ascii="Arial" w:hAnsi="Arial" w:cs="Arial"/>
          <w:b/>
          <w:smallCaps/>
          <w:sz w:val="28"/>
          <w:szCs w:val="28"/>
          <w:lang w:val="en-US"/>
        </w:rPr>
        <w:t>nvestment</w:t>
      </w:r>
      <w:r w:rsidR="00A66EC8" w:rsidRPr="00A66EC8">
        <w:rPr>
          <w:rFonts w:ascii="Arial" w:hAnsi="Arial" w:cs="Arial"/>
          <w:b/>
          <w:smallCaps/>
          <w:sz w:val="28"/>
          <w:szCs w:val="28"/>
          <w:lang w:val="en-US"/>
        </w:rPr>
        <w:t xml:space="preserve"> In</w:t>
      </w:r>
      <w:r w:rsidRPr="00A66EC8">
        <w:rPr>
          <w:rFonts w:ascii="Arial" w:hAnsi="Arial" w:cs="Arial"/>
          <w:b/>
          <w:smallCaps/>
          <w:sz w:val="28"/>
          <w:szCs w:val="28"/>
          <w:lang w:val="en-US"/>
        </w:rPr>
        <w:t xml:space="preserve"> S</w:t>
      </w:r>
      <w:r w:rsidR="00A66EC8" w:rsidRPr="00A66EC8">
        <w:rPr>
          <w:rFonts w:ascii="Arial" w:hAnsi="Arial" w:cs="Arial"/>
          <w:b/>
          <w:smallCaps/>
          <w:sz w:val="28"/>
          <w:szCs w:val="28"/>
          <w:lang w:val="en-US"/>
        </w:rPr>
        <w:t>chool</w:t>
      </w:r>
      <w:r w:rsidRPr="00A66EC8">
        <w:rPr>
          <w:rFonts w:ascii="Arial" w:hAnsi="Arial" w:cs="Arial"/>
          <w:b/>
          <w:smallCaps/>
          <w:sz w:val="28"/>
          <w:szCs w:val="28"/>
          <w:lang w:val="en-US"/>
        </w:rPr>
        <w:t xml:space="preserve"> I</w:t>
      </w:r>
      <w:r w:rsidR="00A66EC8" w:rsidRPr="00A66EC8">
        <w:rPr>
          <w:rFonts w:ascii="Arial" w:hAnsi="Arial" w:cs="Arial"/>
          <w:b/>
          <w:smallCaps/>
          <w:sz w:val="28"/>
          <w:szCs w:val="28"/>
          <w:lang w:val="en-US"/>
        </w:rPr>
        <w:t>nfrastructure</w:t>
      </w:r>
      <w:r w:rsidRPr="00A66EC8">
        <w:rPr>
          <w:rFonts w:ascii="Arial" w:hAnsi="Arial" w:cs="Arial"/>
          <w:b/>
          <w:smallCaps/>
          <w:sz w:val="28"/>
          <w:szCs w:val="28"/>
          <w:lang w:val="en-US"/>
        </w:rPr>
        <w:t>:</w:t>
      </w:r>
    </w:p>
    <w:p w14:paraId="0B17C695" w14:textId="77777777" w:rsidR="00423A34" w:rsidRDefault="00357971" w:rsidP="00206CC9">
      <w:pPr>
        <w:spacing w:line="360" w:lineRule="auto"/>
        <w:jc w:val="center"/>
        <w:rPr>
          <w:rFonts w:ascii="Arial" w:hAnsi="Arial" w:cs="Arial"/>
          <w:b/>
          <w:smallCaps/>
          <w:sz w:val="28"/>
          <w:szCs w:val="28"/>
          <w:lang w:val="en-US"/>
        </w:rPr>
      </w:pPr>
      <w:r w:rsidRPr="00A66EC8">
        <w:rPr>
          <w:rFonts w:ascii="Arial" w:hAnsi="Arial" w:cs="Arial"/>
          <w:b/>
          <w:smallCaps/>
          <w:sz w:val="28"/>
          <w:szCs w:val="28"/>
          <w:lang w:val="en-US"/>
        </w:rPr>
        <w:t>I</w:t>
      </w:r>
      <w:r w:rsidR="00A66EC8" w:rsidRPr="00A66EC8">
        <w:rPr>
          <w:rFonts w:ascii="Arial" w:hAnsi="Arial" w:cs="Arial"/>
          <w:b/>
          <w:smallCaps/>
          <w:sz w:val="28"/>
          <w:szCs w:val="28"/>
          <w:lang w:val="en-US"/>
        </w:rPr>
        <w:t>mproving</w:t>
      </w:r>
      <w:r w:rsidRPr="00A66EC8">
        <w:rPr>
          <w:rFonts w:ascii="Arial" w:hAnsi="Arial" w:cs="Arial"/>
          <w:b/>
          <w:smallCaps/>
          <w:sz w:val="28"/>
          <w:szCs w:val="28"/>
          <w:lang w:val="en-US"/>
        </w:rPr>
        <w:t xml:space="preserve"> S</w:t>
      </w:r>
      <w:r w:rsidR="00A66EC8" w:rsidRPr="00A66EC8">
        <w:rPr>
          <w:rFonts w:ascii="Arial" w:hAnsi="Arial" w:cs="Arial"/>
          <w:b/>
          <w:smallCaps/>
          <w:sz w:val="28"/>
          <w:szCs w:val="28"/>
          <w:lang w:val="en-US"/>
        </w:rPr>
        <w:t>tudent</w:t>
      </w:r>
      <w:r w:rsidRPr="00A66EC8">
        <w:rPr>
          <w:rFonts w:ascii="Arial" w:hAnsi="Arial" w:cs="Arial"/>
          <w:b/>
          <w:smallCaps/>
          <w:sz w:val="28"/>
          <w:szCs w:val="28"/>
          <w:lang w:val="en-US"/>
        </w:rPr>
        <w:t xml:space="preserve"> P</w:t>
      </w:r>
      <w:r w:rsidR="00A66EC8" w:rsidRPr="00A66EC8">
        <w:rPr>
          <w:rFonts w:ascii="Arial" w:hAnsi="Arial" w:cs="Arial"/>
          <w:b/>
          <w:smallCaps/>
          <w:sz w:val="28"/>
          <w:szCs w:val="28"/>
          <w:lang w:val="en-US"/>
        </w:rPr>
        <w:t>erformance</w:t>
      </w:r>
    </w:p>
    <w:p w14:paraId="672A6659" w14:textId="77777777" w:rsidR="00206CC9" w:rsidRPr="00206CC9" w:rsidRDefault="00206CC9" w:rsidP="00206CC9">
      <w:pPr>
        <w:spacing w:line="360" w:lineRule="auto"/>
        <w:jc w:val="center"/>
        <w:rPr>
          <w:rFonts w:ascii="Arial" w:hAnsi="Arial" w:cs="Arial"/>
          <w:b/>
          <w:smallCaps/>
          <w:sz w:val="28"/>
          <w:szCs w:val="28"/>
          <w:lang w:val="en-US"/>
        </w:rPr>
      </w:pPr>
    </w:p>
    <w:p w14:paraId="5394223D" w14:textId="2937FE67" w:rsidR="001405FD" w:rsidRPr="00475F30" w:rsidRDefault="0023114D" w:rsidP="001405FD">
      <w:pPr>
        <w:spacing w:line="360" w:lineRule="auto"/>
        <w:jc w:val="center"/>
        <w:rPr>
          <w:rFonts w:ascii="Arial" w:hAnsi="Arial" w:cs="Arial"/>
          <w:b/>
        </w:rPr>
      </w:pPr>
      <w:r w:rsidRPr="00475F30">
        <w:rPr>
          <w:rFonts w:ascii="Arial" w:hAnsi="Arial" w:cs="Arial"/>
          <w:b/>
        </w:rPr>
        <w:t>Diego Soares Santos</w:t>
      </w:r>
      <w:r w:rsidR="00094191" w:rsidRPr="00475F30">
        <w:rPr>
          <w:rFonts w:ascii="Arial" w:hAnsi="Arial" w:cs="Arial"/>
          <w:b/>
          <w:vertAlign w:val="superscript"/>
        </w:rPr>
        <w:t>1</w:t>
      </w:r>
      <w:r w:rsidR="000474A4" w:rsidRPr="00475F30">
        <w:rPr>
          <w:rFonts w:ascii="Arial" w:hAnsi="Arial" w:cs="Arial"/>
          <w:b/>
        </w:rPr>
        <w:t xml:space="preserve">; </w:t>
      </w:r>
      <w:r w:rsidRPr="00475F30">
        <w:rPr>
          <w:rFonts w:ascii="Arial" w:hAnsi="Arial" w:cs="Arial"/>
          <w:b/>
        </w:rPr>
        <w:t>Lucas Gabriel de Souza Dutra</w:t>
      </w:r>
      <w:r w:rsidR="001405FD" w:rsidRPr="00475F30">
        <w:rPr>
          <w:rFonts w:ascii="Arial" w:hAnsi="Arial" w:cs="Arial"/>
          <w:b/>
          <w:vertAlign w:val="superscript"/>
        </w:rPr>
        <w:t>2</w:t>
      </w:r>
      <w:r w:rsidRPr="00475F30">
        <w:rPr>
          <w:rFonts w:ascii="Arial" w:hAnsi="Arial" w:cs="Arial"/>
          <w:b/>
        </w:rPr>
        <w:t xml:space="preserve">; </w:t>
      </w:r>
    </w:p>
    <w:p w14:paraId="05F387E7" w14:textId="742517D8" w:rsidR="009E4EA9" w:rsidRPr="00475F30" w:rsidRDefault="0023114D" w:rsidP="001405FD">
      <w:pPr>
        <w:spacing w:line="360" w:lineRule="auto"/>
        <w:jc w:val="center"/>
        <w:rPr>
          <w:rFonts w:ascii="Arial" w:hAnsi="Arial" w:cs="Arial"/>
          <w:b/>
        </w:rPr>
      </w:pPr>
      <w:r w:rsidRPr="00475F30">
        <w:rPr>
          <w:rFonts w:ascii="Arial" w:hAnsi="Arial" w:cs="Arial"/>
          <w:b/>
        </w:rPr>
        <w:t>Nicolas Oliveira Bagetto</w:t>
      </w:r>
      <w:r w:rsidR="001405FD" w:rsidRPr="00475F30">
        <w:rPr>
          <w:rFonts w:ascii="Arial" w:hAnsi="Arial" w:cs="Arial"/>
          <w:b/>
          <w:vertAlign w:val="superscript"/>
        </w:rPr>
        <w:t>3</w:t>
      </w:r>
      <w:r w:rsidRPr="00475F30">
        <w:rPr>
          <w:rFonts w:ascii="Arial" w:hAnsi="Arial" w:cs="Arial"/>
          <w:b/>
        </w:rPr>
        <w:t>; Paulo Henrique dos Santos</w:t>
      </w:r>
      <w:r w:rsidR="001405FD" w:rsidRPr="00475F30">
        <w:rPr>
          <w:rFonts w:ascii="Arial" w:hAnsi="Arial" w:cs="Arial"/>
          <w:b/>
          <w:vertAlign w:val="superscript"/>
        </w:rPr>
        <w:t>4</w:t>
      </w:r>
      <w:r w:rsidR="00475F30" w:rsidRPr="00475F30">
        <w:rPr>
          <w:rFonts w:ascii="Arial" w:hAnsi="Arial" w:cs="Arial"/>
          <w:b/>
          <w:vertAlign w:val="superscript"/>
        </w:rPr>
        <w:t xml:space="preserve">; </w:t>
      </w:r>
      <w:r w:rsidR="00475F30" w:rsidRPr="00475F30">
        <w:rPr>
          <w:rFonts w:ascii="Arial" w:hAnsi="Arial" w:cs="Arial"/>
          <w:b/>
        </w:rPr>
        <w:t>Vinicius Menezes Lopes</w:t>
      </w:r>
      <w:r w:rsidR="00475F30" w:rsidRPr="00475F30">
        <w:rPr>
          <w:rFonts w:ascii="Arial" w:hAnsi="Arial" w:cs="Arial"/>
          <w:b/>
          <w:vertAlign w:val="superscript"/>
        </w:rPr>
        <w:t>5</w:t>
      </w:r>
      <w:r w:rsidR="00475F30" w:rsidRPr="00475F30">
        <w:rPr>
          <w:rFonts w:ascii="Arial" w:hAnsi="Arial" w:cs="Arial"/>
          <w:b/>
        </w:rPr>
        <w:t>;</w:t>
      </w:r>
    </w:p>
    <w:p w14:paraId="2E259979" w14:textId="5435CA62" w:rsidR="005E4DC3" w:rsidRPr="001C7BB5" w:rsidRDefault="0023114D" w:rsidP="00F91BEC">
      <w:pPr>
        <w:spacing w:line="360" w:lineRule="auto"/>
        <w:jc w:val="center"/>
        <w:rPr>
          <w:rFonts w:ascii="Arial" w:hAnsi="Arial" w:cs="Arial"/>
        </w:rPr>
      </w:pPr>
      <w:r w:rsidRPr="00475F30">
        <w:rPr>
          <w:rFonts w:ascii="Arial" w:hAnsi="Arial" w:cs="Arial"/>
          <w:b/>
        </w:rPr>
        <w:t xml:space="preserve">João Paulo </w:t>
      </w:r>
      <w:r w:rsidR="001405FD" w:rsidRPr="00475F30">
        <w:rPr>
          <w:rFonts w:ascii="Arial" w:hAnsi="Arial" w:cs="Arial"/>
          <w:b/>
        </w:rPr>
        <w:t>Barbosa Nascimento</w:t>
      </w:r>
      <w:r w:rsidR="00475F30" w:rsidRPr="00475F30">
        <w:rPr>
          <w:rFonts w:ascii="Arial" w:hAnsi="Arial" w:cs="Arial"/>
          <w:b/>
          <w:vertAlign w:val="superscript"/>
        </w:rPr>
        <w:t>6</w:t>
      </w:r>
      <w:r w:rsidR="001C7BB5">
        <w:rPr>
          <w:rFonts w:ascii="Arial" w:hAnsi="Arial" w:cs="Arial"/>
          <w:b/>
        </w:rPr>
        <w:t xml:space="preserve"> </w:t>
      </w:r>
      <w:r w:rsidR="001C7BB5" w:rsidRPr="001C7BB5">
        <w:rPr>
          <w:rFonts w:ascii="Arial" w:hAnsi="Arial" w:cs="Arial"/>
        </w:rPr>
        <w:t>(O</w:t>
      </w:r>
      <w:r w:rsidR="005E4DC3" w:rsidRPr="001C7BB5">
        <w:rPr>
          <w:rFonts w:ascii="Arial" w:hAnsi="Arial" w:cs="Arial"/>
        </w:rPr>
        <w:t>rientador)</w:t>
      </w:r>
    </w:p>
    <w:p w14:paraId="6594ACAD" w14:textId="77777777" w:rsidR="009E4EA9" w:rsidRPr="001C7BB5" w:rsidRDefault="009E4EA9" w:rsidP="00F91BEC">
      <w:pPr>
        <w:spacing w:line="360" w:lineRule="auto"/>
        <w:jc w:val="center"/>
        <w:rPr>
          <w:rFonts w:ascii="Arial" w:hAnsi="Arial" w:cs="Arial"/>
        </w:rPr>
      </w:pPr>
      <w:r w:rsidRPr="001C7BB5">
        <w:rPr>
          <w:rFonts w:ascii="Arial" w:hAnsi="Arial" w:cs="Arial"/>
        </w:rPr>
        <w:t>Centro Universitário de Belo Horizonte, Belo Horizonte, MG</w:t>
      </w:r>
    </w:p>
    <w:p w14:paraId="48169E18" w14:textId="1889F6C6" w:rsidR="00094191" w:rsidRPr="001C7BB5" w:rsidRDefault="001C7BB5" w:rsidP="00094191">
      <w:pPr>
        <w:spacing w:line="360" w:lineRule="auto"/>
        <w:jc w:val="center"/>
        <w:rPr>
          <w:rFonts w:ascii="Courier New" w:hAnsi="Courier New" w:cs="Courier New"/>
          <w:sz w:val="20"/>
          <w:szCs w:val="20"/>
        </w:rPr>
      </w:pPr>
      <w:r w:rsidRPr="00475F30">
        <w:rPr>
          <w:rFonts w:ascii="Courier New" w:hAnsi="Courier New" w:cs="Courier New"/>
          <w:sz w:val="20"/>
          <w:szCs w:val="20"/>
          <w:vertAlign w:val="superscript"/>
        </w:rPr>
        <w:t>1</w:t>
      </w:r>
      <w:r w:rsidR="006F3018" w:rsidRPr="006F3018">
        <w:rPr>
          <w:rFonts w:ascii="Courier New" w:hAnsi="Courier New" w:cs="Courier New"/>
          <w:sz w:val="20"/>
          <w:szCs w:val="20"/>
        </w:rPr>
        <w:t>diego.soares1992@hotmail.com</w:t>
      </w:r>
      <w:r>
        <w:rPr>
          <w:rFonts w:ascii="Courier New" w:hAnsi="Courier New" w:cs="Courier New"/>
          <w:sz w:val="20"/>
          <w:szCs w:val="20"/>
        </w:rPr>
        <w:t xml:space="preserve">; </w:t>
      </w:r>
      <w:r w:rsidR="001405FD" w:rsidRPr="00475F30">
        <w:rPr>
          <w:rFonts w:ascii="Courier New" w:hAnsi="Courier New" w:cs="Courier New"/>
          <w:sz w:val="20"/>
          <w:szCs w:val="20"/>
          <w:vertAlign w:val="superscript"/>
        </w:rPr>
        <w:t>2</w:t>
      </w:r>
      <w:r w:rsidR="006F3018" w:rsidRPr="006F3018">
        <w:rPr>
          <w:rFonts w:ascii="Courier New" w:hAnsi="Courier New" w:cs="Courier New"/>
          <w:sz w:val="20"/>
          <w:szCs w:val="20"/>
        </w:rPr>
        <w:t>lucasbiel7@icloud.com</w:t>
      </w:r>
      <w:r w:rsidRPr="001C7BB5">
        <w:rPr>
          <w:rFonts w:ascii="Courier New" w:hAnsi="Courier New" w:cs="Courier New"/>
          <w:sz w:val="20"/>
          <w:szCs w:val="20"/>
        </w:rPr>
        <w:t>;</w:t>
      </w:r>
      <w:r w:rsidR="006F3018">
        <w:rPr>
          <w:rFonts w:ascii="Courier New" w:hAnsi="Courier New" w:cs="Courier New"/>
          <w:sz w:val="20"/>
          <w:szCs w:val="20"/>
        </w:rPr>
        <w:t xml:space="preserve"> </w:t>
      </w:r>
      <w:r w:rsidR="001405FD" w:rsidRPr="00475F30">
        <w:rPr>
          <w:rFonts w:ascii="Courier New" w:hAnsi="Courier New" w:cs="Courier New"/>
          <w:sz w:val="20"/>
          <w:szCs w:val="20"/>
          <w:vertAlign w:val="superscript"/>
        </w:rPr>
        <w:t>3</w:t>
      </w:r>
      <w:r w:rsidR="006F3018" w:rsidRPr="006F3018">
        <w:rPr>
          <w:rFonts w:ascii="Courier New" w:hAnsi="Courier New" w:cs="Courier New"/>
          <w:sz w:val="20"/>
          <w:szCs w:val="20"/>
        </w:rPr>
        <w:t>nbagetto@gmail.com;</w:t>
      </w:r>
      <w:r w:rsidR="006F3018">
        <w:rPr>
          <w:rFonts w:ascii="Courier New" w:hAnsi="Courier New" w:cs="Courier New"/>
          <w:sz w:val="20"/>
          <w:szCs w:val="20"/>
        </w:rPr>
        <w:t xml:space="preserve"> </w:t>
      </w:r>
      <w:hyperlink r:id="rId8" w:history="1">
        <w:r w:rsidR="00475F30" w:rsidRPr="00475F30">
          <w:rPr>
            <w:rFonts w:ascii="Courier New" w:hAnsi="Courier New" w:cs="Courier New"/>
            <w:sz w:val="20"/>
            <w:szCs w:val="20"/>
            <w:vertAlign w:val="superscript"/>
          </w:rPr>
          <w:t>4</w:t>
        </w:r>
        <w:r w:rsidR="00475F30" w:rsidRPr="00475F30">
          <w:rPr>
            <w:rFonts w:ascii="Courier New" w:hAnsi="Courier New" w:cs="Courier New"/>
            <w:sz w:val="20"/>
            <w:szCs w:val="20"/>
          </w:rPr>
          <w:t xml:space="preserve">phenriquesantos17@gmail.com; </w:t>
        </w:r>
        <w:r w:rsidR="00475F30" w:rsidRPr="00475F30">
          <w:rPr>
            <w:rFonts w:ascii="Courier New" w:hAnsi="Courier New" w:cs="Courier New"/>
            <w:sz w:val="20"/>
            <w:szCs w:val="20"/>
            <w:vertAlign w:val="superscript"/>
          </w:rPr>
          <w:t>5</w:t>
        </w:r>
        <w:r w:rsidR="00475F30" w:rsidRPr="00475F30">
          <w:rPr>
            <w:rFonts w:ascii="Courier New" w:hAnsi="Courier New" w:cs="Courier New"/>
            <w:sz w:val="20"/>
            <w:szCs w:val="20"/>
          </w:rPr>
          <w:t>vmenezes59@gmail.com</w:t>
        </w:r>
      </w:hyperlink>
      <w:r w:rsidR="00475F30">
        <w:rPr>
          <w:rFonts w:ascii="Courier New" w:hAnsi="Courier New" w:cs="Courier New"/>
          <w:sz w:val="20"/>
          <w:szCs w:val="20"/>
        </w:rPr>
        <w:t xml:space="preserve">; </w:t>
      </w:r>
      <w:r w:rsidR="00475F30" w:rsidRPr="00475F30">
        <w:rPr>
          <w:rFonts w:ascii="Courier New" w:hAnsi="Courier New" w:cs="Courier New"/>
          <w:sz w:val="20"/>
          <w:szCs w:val="20"/>
          <w:vertAlign w:val="superscript"/>
        </w:rPr>
        <w:t>6</w:t>
      </w:r>
      <w:r w:rsidR="006F3018" w:rsidRPr="006F3018">
        <w:rPr>
          <w:rFonts w:ascii="Courier New" w:hAnsi="Courier New" w:cs="Courier New"/>
          <w:sz w:val="20"/>
          <w:szCs w:val="20"/>
        </w:rPr>
        <w:t>joaopaulobn2@gmail.com</w:t>
      </w:r>
    </w:p>
    <w:p w14:paraId="0A37501D" w14:textId="77777777" w:rsidR="004B7C02" w:rsidRPr="009E4EA9" w:rsidRDefault="004B7C02" w:rsidP="008C7FF0">
      <w:pPr>
        <w:pStyle w:val="Textodenotaderodap"/>
        <w:spacing w:line="360" w:lineRule="auto"/>
        <w:rPr>
          <w:rFonts w:ascii="Arial" w:hAnsi="Arial" w:cs="Arial"/>
        </w:rPr>
      </w:pPr>
    </w:p>
    <w:p w14:paraId="45B5CA02" w14:textId="77777777" w:rsidR="00EC1C93" w:rsidRPr="00063A3F" w:rsidRDefault="00862EB4" w:rsidP="008A3DBE">
      <w:pPr>
        <w:jc w:val="both"/>
        <w:rPr>
          <w:rFonts w:ascii="Arial" w:hAnsi="Arial" w:cs="Arial"/>
          <w:i/>
          <w:sz w:val="20"/>
          <w:szCs w:val="20"/>
        </w:rPr>
      </w:pPr>
      <w:r w:rsidRPr="00063A3F">
        <w:rPr>
          <w:rFonts w:ascii="Arial" w:hAnsi="Arial" w:cs="Arial"/>
          <w:i/>
          <w:smallCaps/>
          <w:sz w:val="20"/>
          <w:szCs w:val="20"/>
        </w:rPr>
        <w:t>Resumo</w:t>
      </w:r>
      <w:r w:rsidRPr="00063A3F">
        <w:rPr>
          <w:rFonts w:ascii="Arial" w:hAnsi="Arial" w:cs="Arial"/>
          <w:i/>
          <w:sz w:val="20"/>
          <w:szCs w:val="20"/>
        </w:rPr>
        <w:t>:</w:t>
      </w:r>
      <w:r w:rsidR="00CE09E4" w:rsidRPr="00063A3F">
        <w:rPr>
          <w:rFonts w:ascii="Arial" w:hAnsi="Arial" w:cs="Arial"/>
          <w:i/>
          <w:sz w:val="20"/>
          <w:szCs w:val="20"/>
        </w:rPr>
        <w:t xml:space="preserve"> </w:t>
      </w:r>
      <w:r w:rsidR="00141F02" w:rsidRPr="00141F02">
        <w:rPr>
          <w:rFonts w:ascii="Arial" w:hAnsi="Arial" w:cs="Arial"/>
          <w:i/>
          <w:sz w:val="20"/>
          <w:szCs w:val="20"/>
        </w:rPr>
        <w:t>Este artigo apresenta uma solução web que possui o intuído de ajudar na capitação de recursos para laboratórios de informática entre outros, através de doações de produtos usados ou novos, onde será validado seu estado e direcionado para as escolas que possuam bom desempenho e a necessidade de melhorar sua infraestrutura. O objetivo deste projeto é melhorar o desempenho do ensino público formando alunos mais competitivos tanto para o mercado de trabalho quanto para o acesso as universidades públicas.</w:t>
      </w:r>
    </w:p>
    <w:p w14:paraId="6E5E6F08" w14:textId="77777777" w:rsidR="004B7C02" w:rsidRPr="00141F02" w:rsidRDefault="0048593F" w:rsidP="008A3DBE">
      <w:pPr>
        <w:jc w:val="both"/>
        <w:rPr>
          <w:rFonts w:ascii="Arial" w:hAnsi="Arial" w:cs="Arial"/>
          <w:i/>
          <w:sz w:val="20"/>
          <w:szCs w:val="20"/>
        </w:rPr>
      </w:pPr>
      <w:r w:rsidRPr="00063A3F">
        <w:rPr>
          <w:rFonts w:ascii="Arial" w:hAnsi="Arial" w:cs="Arial"/>
          <w:i/>
          <w:smallCaps/>
          <w:sz w:val="20"/>
          <w:szCs w:val="20"/>
        </w:rPr>
        <w:t>P</w:t>
      </w:r>
      <w:r w:rsidR="002A3FBB" w:rsidRPr="00063A3F">
        <w:rPr>
          <w:rFonts w:ascii="Arial" w:hAnsi="Arial" w:cs="Arial"/>
          <w:i/>
          <w:smallCaps/>
          <w:sz w:val="20"/>
          <w:szCs w:val="20"/>
        </w:rPr>
        <w:t>alavras-chave</w:t>
      </w:r>
      <w:r w:rsidR="002A3FBB" w:rsidRPr="00063A3F">
        <w:rPr>
          <w:rFonts w:ascii="Arial" w:hAnsi="Arial" w:cs="Arial"/>
          <w:i/>
          <w:sz w:val="20"/>
          <w:szCs w:val="20"/>
        </w:rPr>
        <w:t>:</w:t>
      </w:r>
      <w:r w:rsidR="006C01AF" w:rsidRPr="00063A3F">
        <w:rPr>
          <w:rFonts w:ascii="Arial" w:hAnsi="Arial" w:cs="Arial"/>
          <w:i/>
          <w:sz w:val="20"/>
          <w:szCs w:val="20"/>
        </w:rPr>
        <w:t xml:space="preserve"> </w:t>
      </w:r>
      <w:r w:rsidR="00141F02">
        <w:rPr>
          <w:rFonts w:ascii="Arial" w:hAnsi="Arial" w:cs="Arial"/>
          <w:i/>
          <w:sz w:val="20"/>
          <w:szCs w:val="20"/>
        </w:rPr>
        <w:t>Desigualdade educacional, revolução digital, ensino público</w:t>
      </w:r>
      <w:r w:rsidR="00CE09E4" w:rsidRPr="00141F02">
        <w:rPr>
          <w:rFonts w:ascii="Arial" w:hAnsi="Arial" w:cs="Arial"/>
          <w:i/>
          <w:sz w:val="20"/>
          <w:szCs w:val="20"/>
        </w:rPr>
        <w:t>.</w:t>
      </w:r>
    </w:p>
    <w:p w14:paraId="5DAB6C7B" w14:textId="77777777" w:rsidR="009251BC" w:rsidRPr="00141F02" w:rsidRDefault="009251BC" w:rsidP="008A3DBE">
      <w:pPr>
        <w:jc w:val="both"/>
        <w:rPr>
          <w:rFonts w:ascii="Arial" w:hAnsi="Arial" w:cs="Arial"/>
          <w:i/>
          <w:sz w:val="20"/>
          <w:szCs w:val="20"/>
        </w:rPr>
      </w:pPr>
    </w:p>
    <w:p w14:paraId="0FA4CE82" w14:textId="77777777" w:rsidR="006C01AF" w:rsidRPr="00D56210" w:rsidRDefault="00862EB4" w:rsidP="00D56210">
      <w:pPr>
        <w:jc w:val="both"/>
        <w:rPr>
          <w:rFonts w:ascii="Arial" w:hAnsi="Arial" w:cs="Arial"/>
          <w:i/>
          <w:sz w:val="20"/>
          <w:szCs w:val="20"/>
          <w:lang w:val="en-US"/>
        </w:rPr>
      </w:pPr>
      <w:r w:rsidRPr="00D56210">
        <w:rPr>
          <w:rFonts w:ascii="Arial" w:hAnsi="Arial" w:cs="Arial"/>
          <w:i/>
          <w:smallCaps/>
          <w:sz w:val="20"/>
          <w:szCs w:val="20"/>
          <w:lang w:val="en-US"/>
        </w:rPr>
        <w:t>Abstract</w:t>
      </w:r>
      <w:r w:rsidRPr="00D56210">
        <w:rPr>
          <w:rFonts w:ascii="Arial" w:hAnsi="Arial" w:cs="Arial"/>
          <w:i/>
          <w:sz w:val="20"/>
          <w:szCs w:val="20"/>
          <w:lang w:val="en-US"/>
        </w:rPr>
        <w:t xml:space="preserve">: </w:t>
      </w:r>
      <w:r w:rsidR="00141F02" w:rsidRPr="00141F02">
        <w:rPr>
          <w:rFonts w:ascii="Arial" w:hAnsi="Arial" w:cs="Arial"/>
          <w:i/>
          <w:sz w:val="20"/>
          <w:szCs w:val="20"/>
          <w:lang w:val="en-US"/>
        </w:rPr>
        <w:t xml:space="preserve">This article presents a web solution that has the intuition to help in the capitation of resources for computer labs among others, through donations of used or new products, where their state will be validated and directed to the schools that perform well </w:t>
      </w:r>
      <w:r w:rsidR="00BA0746">
        <w:rPr>
          <w:rFonts w:ascii="Arial" w:hAnsi="Arial" w:cs="Arial"/>
          <w:i/>
          <w:sz w:val="20"/>
          <w:szCs w:val="20"/>
          <w:lang w:val="en-US"/>
        </w:rPr>
        <w:t xml:space="preserve">and the need to infrastructure. </w:t>
      </w:r>
      <w:r w:rsidR="00141F02" w:rsidRPr="00141F02">
        <w:rPr>
          <w:rFonts w:ascii="Arial" w:hAnsi="Arial" w:cs="Arial"/>
          <w:i/>
          <w:sz w:val="20"/>
          <w:szCs w:val="20"/>
          <w:lang w:val="en-US"/>
        </w:rPr>
        <w:t>The objective of this project is to improve the performance of public education by training students who are more competitive both for the labor market and for access to public universities.</w:t>
      </w:r>
    </w:p>
    <w:p w14:paraId="78425E3D" w14:textId="77777777" w:rsidR="00094191" w:rsidRPr="00A61E67" w:rsidRDefault="0048593F" w:rsidP="008A3DBE">
      <w:pPr>
        <w:jc w:val="both"/>
        <w:rPr>
          <w:rFonts w:ascii="Arial" w:hAnsi="Arial" w:cs="Arial"/>
          <w:i/>
          <w:sz w:val="20"/>
          <w:szCs w:val="20"/>
          <w:lang w:val="en-US"/>
        </w:rPr>
      </w:pPr>
      <w:r w:rsidRPr="00063A3F">
        <w:rPr>
          <w:rFonts w:ascii="Arial" w:hAnsi="Arial" w:cs="Arial"/>
          <w:i/>
          <w:smallCaps/>
          <w:sz w:val="20"/>
          <w:szCs w:val="20"/>
          <w:lang w:val="en-US"/>
        </w:rPr>
        <w:t>K</w:t>
      </w:r>
      <w:r w:rsidR="00862EB4" w:rsidRPr="00063A3F">
        <w:rPr>
          <w:rFonts w:ascii="Arial" w:hAnsi="Arial" w:cs="Arial"/>
          <w:i/>
          <w:smallCaps/>
          <w:sz w:val="20"/>
          <w:szCs w:val="20"/>
          <w:lang w:val="en-US"/>
        </w:rPr>
        <w:t>eywords</w:t>
      </w:r>
      <w:r w:rsidR="00862EB4" w:rsidRPr="00063A3F">
        <w:rPr>
          <w:rFonts w:ascii="Arial" w:hAnsi="Arial" w:cs="Arial"/>
          <w:i/>
          <w:sz w:val="20"/>
          <w:szCs w:val="20"/>
          <w:lang w:val="en-US"/>
        </w:rPr>
        <w:t>:</w:t>
      </w:r>
      <w:r w:rsidR="006C01AF" w:rsidRPr="00063A3F">
        <w:rPr>
          <w:rFonts w:ascii="Arial" w:hAnsi="Arial" w:cs="Arial"/>
          <w:i/>
          <w:sz w:val="20"/>
          <w:szCs w:val="20"/>
          <w:lang w:val="en-US"/>
        </w:rPr>
        <w:t xml:space="preserve"> </w:t>
      </w:r>
      <w:r w:rsidR="00A61E67" w:rsidRPr="00A61E67">
        <w:rPr>
          <w:rFonts w:ascii="Arial" w:hAnsi="Arial" w:cs="Arial"/>
          <w:i/>
          <w:sz w:val="20"/>
          <w:szCs w:val="20"/>
          <w:lang w:val="en-US"/>
        </w:rPr>
        <w:t>Educational inequality, digital revolution, public education.</w:t>
      </w:r>
    </w:p>
    <w:p w14:paraId="6A05A809" w14:textId="0E1B5FD0" w:rsidR="00E916B2" w:rsidRPr="008F6764" w:rsidRDefault="008A3DBE" w:rsidP="008F6764">
      <w:pPr>
        <w:spacing w:before="120" w:line="360" w:lineRule="auto"/>
        <w:jc w:val="center"/>
        <w:rPr>
          <w:rFonts w:ascii="Arial" w:hAnsi="Arial" w:cs="Arial"/>
        </w:rPr>
        <w:sectPr w:rsidR="00E916B2" w:rsidRPr="008F6764" w:rsidSect="00C170BD">
          <w:headerReference w:type="even" r:id="rId9"/>
          <w:headerReference w:type="default" r:id="rId10"/>
          <w:footerReference w:type="even" r:id="rId11"/>
          <w:footerReference w:type="default" r:id="rId12"/>
          <w:headerReference w:type="first" r:id="rId13"/>
          <w:footerReference w:type="first" r:id="rId14"/>
          <w:type w:val="nextColumn"/>
          <w:pgSz w:w="11907" w:h="16839" w:code="9"/>
          <w:pgMar w:top="1418" w:right="851" w:bottom="1418" w:left="851" w:header="709" w:footer="709" w:gutter="0"/>
          <w:pgNumType w:start="1"/>
          <w:cols w:space="454"/>
          <w:titlePg/>
          <w:docGrid w:linePitch="326"/>
        </w:sectPr>
      </w:pPr>
      <w:r w:rsidRPr="00BC74ED">
        <w:rPr>
          <w:rFonts w:ascii="Arial" w:hAnsi="Arial" w:cs="Arial"/>
        </w:rPr>
        <w:t>___________________________________________________________</w:t>
      </w:r>
      <w:r w:rsidR="002850F5">
        <w:rPr>
          <w:rFonts w:ascii="Arial" w:hAnsi="Arial" w:cs="Arial"/>
        </w:rPr>
        <w:t>____</w:t>
      </w:r>
      <w:r w:rsidRPr="00BC74ED">
        <w:rPr>
          <w:rFonts w:ascii="Arial" w:hAnsi="Arial" w:cs="Arial"/>
        </w:rPr>
        <w:t>_____________</w:t>
      </w:r>
    </w:p>
    <w:p w14:paraId="55DD509E" w14:textId="77777777" w:rsidR="006E5A28" w:rsidRDefault="00862EB4" w:rsidP="00B16A9B">
      <w:pPr>
        <w:spacing w:after="120" w:line="360" w:lineRule="auto"/>
        <w:jc w:val="both"/>
        <w:rPr>
          <w:rFonts w:ascii="Arial" w:hAnsi="Arial" w:cs="Arial"/>
          <w:b/>
          <w:smallCaps/>
        </w:rPr>
      </w:pPr>
      <w:r w:rsidRPr="009E4EA9">
        <w:rPr>
          <w:rFonts w:ascii="Arial" w:hAnsi="Arial" w:cs="Arial"/>
          <w:b/>
          <w:smallCaps/>
        </w:rPr>
        <w:t>1</w:t>
      </w:r>
      <w:r w:rsidR="00BD0DC4" w:rsidRPr="009E4EA9">
        <w:rPr>
          <w:rFonts w:ascii="Arial" w:hAnsi="Arial" w:cs="Arial"/>
          <w:b/>
          <w:smallCaps/>
        </w:rPr>
        <w:t xml:space="preserve"> I</w:t>
      </w:r>
      <w:r w:rsidR="00975F84" w:rsidRPr="009E4EA9">
        <w:rPr>
          <w:rFonts w:ascii="Arial" w:hAnsi="Arial" w:cs="Arial"/>
          <w:b/>
          <w:smallCaps/>
        </w:rPr>
        <w:t>nt</w:t>
      </w:r>
      <w:r w:rsidR="006C01AF" w:rsidRPr="009E4EA9">
        <w:rPr>
          <w:rFonts w:ascii="Arial" w:hAnsi="Arial" w:cs="Arial"/>
          <w:b/>
          <w:smallCaps/>
        </w:rPr>
        <w:t>rodução</w:t>
      </w:r>
    </w:p>
    <w:p w14:paraId="3A970DCF" w14:textId="3E6D56AE" w:rsidR="005030A9" w:rsidRDefault="56DA71E5" w:rsidP="004A4386">
      <w:pPr>
        <w:spacing w:after="120" w:line="360" w:lineRule="auto"/>
        <w:jc w:val="both"/>
        <w:rPr>
          <w:rFonts w:ascii="Arial" w:hAnsi="Arial" w:cs="Arial"/>
          <w:sz w:val="20"/>
          <w:szCs w:val="20"/>
        </w:rPr>
      </w:pPr>
      <w:bookmarkStart w:id="0" w:name="_Hlk525999805"/>
      <w:r w:rsidRPr="56DA71E5">
        <w:rPr>
          <w:rFonts w:ascii="Arial" w:hAnsi="Arial" w:cs="Arial"/>
          <w:sz w:val="20"/>
          <w:szCs w:val="20"/>
        </w:rPr>
        <w:t>As escolas públicas de ensino fundamental junto ao estado estão falhando quando se trata de entregar uma educação de qualidade,</w:t>
      </w:r>
      <w:r w:rsidR="00587251">
        <w:rPr>
          <w:rFonts w:ascii="Arial" w:hAnsi="Arial" w:cs="Arial"/>
          <w:sz w:val="20"/>
          <w:szCs w:val="20"/>
        </w:rPr>
        <w:t xml:space="preserve"> com isso a desigualdade social </w:t>
      </w:r>
      <w:r w:rsidRPr="56DA71E5">
        <w:rPr>
          <w:rFonts w:ascii="Arial" w:hAnsi="Arial" w:cs="Arial"/>
          <w:sz w:val="20"/>
          <w:szCs w:val="20"/>
        </w:rPr>
        <w:t>está se agravando como relatado no estudo de Iosif (2007). Após levantamento entre o desempenho de alunos de escola</w:t>
      </w:r>
      <w:r w:rsidR="000D0B69">
        <w:rPr>
          <w:rFonts w:ascii="Arial" w:hAnsi="Arial" w:cs="Arial"/>
          <w:sz w:val="20"/>
          <w:szCs w:val="20"/>
        </w:rPr>
        <w:t>s</w:t>
      </w:r>
      <w:r w:rsidRPr="56DA71E5">
        <w:rPr>
          <w:rFonts w:ascii="Arial" w:hAnsi="Arial" w:cs="Arial"/>
          <w:sz w:val="20"/>
          <w:szCs w:val="20"/>
        </w:rPr>
        <w:t xml:space="preserve"> públicas e privadas foi revelado que de 10% a 30% das notas dos alunos se diferem pela desigualdade </w:t>
      </w:r>
      <w:r w:rsidR="00267C09">
        <w:rPr>
          <w:rFonts w:ascii="Arial" w:hAnsi="Arial" w:cs="Arial"/>
          <w:sz w:val="20"/>
          <w:szCs w:val="20"/>
        </w:rPr>
        <w:t xml:space="preserve">entre as escolas (MENEZES FILHO, </w:t>
      </w:r>
      <w:r w:rsidRPr="56DA71E5">
        <w:rPr>
          <w:rFonts w:ascii="Arial" w:hAnsi="Arial" w:cs="Arial"/>
          <w:sz w:val="20"/>
          <w:szCs w:val="20"/>
        </w:rPr>
        <w:t>2007).</w:t>
      </w:r>
    </w:p>
    <w:p w14:paraId="48D2EECC" w14:textId="77777777" w:rsidR="004A4386" w:rsidRDefault="00605AE7" w:rsidP="004A4386">
      <w:pPr>
        <w:spacing w:after="120" w:line="360" w:lineRule="auto"/>
        <w:jc w:val="both"/>
        <w:rPr>
          <w:rFonts w:ascii="Arial" w:hAnsi="Arial" w:cs="Arial"/>
          <w:sz w:val="20"/>
          <w:szCs w:val="20"/>
        </w:rPr>
      </w:pPr>
      <w:r>
        <w:rPr>
          <w:rFonts w:ascii="Arial" w:hAnsi="Arial" w:cs="Arial"/>
          <w:sz w:val="20"/>
          <w:szCs w:val="20"/>
        </w:rPr>
        <w:t>Segundo o estudo “</w:t>
      </w:r>
      <w:r w:rsidRPr="00605AE7">
        <w:rPr>
          <w:rFonts w:ascii="Arial" w:hAnsi="Arial" w:cs="Arial"/>
          <w:sz w:val="20"/>
          <w:szCs w:val="20"/>
        </w:rPr>
        <w:t>Uma escala para medir a infraestrutura escolar</w:t>
      </w:r>
      <w:r>
        <w:rPr>
          <w:rFonts w:ascii="Arial" w:hAnsi="Arial" w:cs="Arial"/>
          <w:sz w:val="20"/>
          <w:szCs w:val="20"/>
        </w:rPr>
        <w:t xml:space="preserve">”, </w:t>
      </w:r>
      <w:r w:rsidR="008D7868">
        <w:rPr>
          <w:rFonts w:ascii="Arial" w:hAnsi="Arial" w:cs="Arial"/>
          <w:sz w:val="20"/>
          <w:szCs w:val="20"/>
        </w:rPr>
        <w:t xml:space="preserve">onde o artigo busca metrificar a proficiência da infraestrutura das escolas, cerca de 40% </w:t>
      </w:r>
      <w:r>
        <w:rPr>
          <w:rFonts w:ascii="Arial" w:hAnsi="Arial" w:cs="Arial"/>
          <w:sz w:val="20"/>
          <w:szCs w:val="20"/>
        </w:rPr>
        <w:t xml:space="preserve">possuíam apenas infraestrutura básica. Apenas 15.5% </w:t>
      </w:r>
      <w:bookmarkEnd w:id="0"/>
      <w:r>
        <w:rPr>
          <w:rFonts w:ascii="Arial" w:hAnsi="Arial" w:cs="Arial"/>
          <w:sz w:val="20"/>
          <w:szCs w:val="20"/>
        </w:rPr>
        <w:t>das escolas tem características mais avançadas, ou seja, escolas que estão em um nível adequado para proporcionar uma qualidade de ensino aceitável</w:t>
      </w:r>
      <w:r w:rsidR="00267C09">
        <w:rPr>
          <w:rFonts w:ascii="Arial" w:hAnsi="Arial" w:cs="Arial"/>
          <w:sz w:val="20"/>
          <w:szCs w:val="20"/>
        </w:rPr>
        <w:t xml:space="preserve"> (SOARES NETO, </w:t>
      </w:r>
      <w:r w:rsidRPr="00605AE7">
        <w:rPr>
          <w:rFonts w:ascii="Arial" w:hAnsi="Arial" w:cs="Arial"/>
          <w:sz w:val="20"/>
          <w:szCs w:val="20"/>
        </w:rPr>
        <w:t>2013)</w:t>
      </w:r>
      <w:r>
        <w:rPr>
          <w:rFonts w:ascii="Arial" w:hAnsi="Arial" w:cs="Arial"/>
          <w:sz w:val="20"/>
          <w:szCs w:val="20"/>
        </w:rPr>
        <w:t>.</w:t>
      </w:r>
      <w:r w:rsidR="0026451B">
        <w:rPr>
          <w:rFonts w:ascii="Arial" w:hAnsi="Arial" w:cs="Arial"/>
          <w:sz w:val="20"/>
          <w:szCs w:val="20"/>
        </w:rPr>
        <w:t xml:space="preserve"> </w:t>
      </w:r>
    </w:p>
    <w:p w14:paraId="1209D536" w14:textId="798E4541" w:rsidR="0055219A" w:rsidRDefault="00857B53" w:rsidP="004A4386">
      <w:pPr>
        <w:spacing w:after="120" w:line="360" w:lineRule="auto"/>
        <w:jc w:val="center"/>
        <w:rPr>
          <w:rFonts w:ascii="Arial" w:hAnsi="Arial" w:cs="Arial"/>
          <w:sz w:val="20"/>
          <w:szCs w:val="20"/>
        </w:rPr>
      </w:pPr>
      <w:r>
        <w:rPr>
          <w:rFonts w:ascii="Arial" w:hAnsi="Arial" w:cs="Arial"/>
          <w:sz w:val="20"/>
          <w:szCs w:val="20"/>
        </w:rPr>
        <w:pict w14:anchorId="1408D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44.75pt">
            <v:imagedata r:id="rId15" o:title="proeficiencia"/>
          </v:shape>
        </w:pict>
      </w:r>
      <w:r w:rsidR="003C4170">
        <w:rPr>
          <w:rFonts w:ascii="Arial" w:hAnsi="Arial" w:cs="Arial"/>
          <w:sz w:val="20"/>
          <w:szCs w:val="20"/>
        </w:rPr>
        <w:t xml:space="preserve">Figura 1 - </w:t>
      </w:r>
      <w:r w:rsidR="003C4170" w:rsidRPr="003C4170">
        <w:rPr>
          <w:rFonts w:ascii="Arial" w:hAnsi="Arial" w:cs="Arial"/>
          <w:sz w:val="20"/>
          <w:szCs w:val="20"/>
        </w:rPr>
        <w:t xml:space="preserve">Informação da escala </w:t>
      </w:r>
      <w:r w:rsidR="003C4170">
        <w:rPr>
          <w:rFonts w:ascii="Arial" w:hAnsi="Arial" w:cs="Arial"/>
          <w:sz w:val="20"/>
          <w:szCs w:val="20"/>
        </w:rPr>
        <w:t>d</w:t>
      </w:r>
      <w:r w:rsidR="003C4170" w:rsidRPr="003C4170">
        <w:rPr>
          <w:rFonts w:ascii="Arial" w:hAnsi="Arial" w:cs="Arial"/>
          <w:sz w:val="20"/>
          <w:szCs w:val="20"/>
        </w:rPr>
        <w:t>e inf</w:t>
      </w:r>
      <w:r w:rsidR="003C4170">
        <w:rPr>
          <w:rFonts w:ascii="Arial" w:hAnsi="Arial" w:cs="Arial"/>
          <w:sz w:val="20"/>
          <w:szCs w:val="20"/>
        </w:rPr>
        <w:t xml:space="preserve">raestrutura em relação ao valor </w:t>
      </w:r>
      <w:r w:rsidR="003C4170" w:rsidRPr="003C4170">
        <w:rPr>
          <w:rFonts w:ascii="Arial" w:hAnsi="Arial" w:cs="Arial"/>
          <w:sz w:val="20"/>
          <w:szCs w:val="20"/>
        </w:rPr>
        <w:t>da “proficiência” em infraestrutura</w:t>
      </w:r>
    </w:p>
    <w:p w14:paraId="6909C38A" w14:textId="5BF3D7CA" w:rsidR="00163F60" w:rsidRDefault="00163F60" w:rsidP="004A4386">
      <w:pPr>
        <w:spacing w:after="120" w:line="360" w:lineRule="auto"/>
        <w:jc w:val="both"/>
        <w:rPr>
          <w:rFonts w:ascii="Arial" w:hAnsi="Arial" w:cs="Arial"/>
          <w:color w:val="002060"/>
          <w:sz w:val="20"/>
          <w:szCs w:val="20"/>
        </w:rPr>
      </w:pPr>
      <w:r>
        <w:rPr>
          <w:rFonts w:ascii="Arial" w:hAnsi="Arial" w:cs="Arial"/>
          <w:color w:val="002060"/>
          <w:sz w:val="20"/>
          <w:szCs w:val="20"/>
        </w:rPr>
        <w:lastRenderedPageBreak/>
        <w:t xml:space="preserve">A Figura 1 mostra a relação da proficiência da </w:t>
      </w:r>
      <w:r w:rsidR="00310CF4">
        <w:rPr>
          <w:rFonts w:ascii="Arial" w:hAnsi="Arial" w:cs="Arial"/>
          <w:color w:val="002060"/>
          <w:sz w:val="20"/>
          <w:szCs w:val="20"/>
        </w:rPr>
        <w:t xml:space="preserve">infraestrutura </w:t>
      </w:r>
      <w:r>
        <w:rPr>
          <w:rFonts w:ascii="Arial" w:hAnsi="Arial" w:cs="Arial"/>
          <w:color w:val="002060"/>
          <w:sz w:val="20"/>
          <w:szCs w:val="20"/>
        </w:rPr>
        <w:t>com a entrega de</w:t>
      </w:r>
      <w:r w:rsidR="00793C60">
        <w:rPr>
          <w:rFonts w:ascii="Arial" w:hAnsi="Arial" w:cs="Arial"/>
          <w:color w:val="002060"/>
          <w:sz w:val="20"/>
          <w:szCs w:val="20"/>
        </w:rPr>
        <w:t xml:space="preserve"> </w:t>
      </w:r>
      <w:r w:rsidR="00310CF4">
        <w:rPr>
          <w:rFonts w:ascii="Arial" w:hAnsi="Arial" w:cs="Arial"/>
          <w:color w:val="002060"/>
          <w:sz w:val="20"/>
          <w:szCs w:val="20"/>
        </w:rPr>
        <w:t>informações</w:t>
      </w:r>
      <w:r w:rsidR="00793C60">
        <w:rPr>
          <w:rFonts w:ascii="Arial" w:hAnsi="Arial" w:cs="Arial"/>
          <w:color w:val="002060"/>
          <w:sz w:val="20"/>
          <w:szCs w:val="20"/>
        </w:rPr>
        <w:t xml:space="preserve"> e </w:t>
      </w:r>
      <w:r>
        <w:rPr>
          <w:rFonts w:ascii="Arial" w:hAnsi="Arial" w:cs="Arial"/>
          <w:color w:val="002060"/>
          <w:sz w:val="20"/>
          <w:szCs w:val="20"/>
        </w:rPr>
        <w:t>conhecimento</w:t>
      </w:r>
      <w:r w:rsidR="00310CF4">
        <w:rPr>
          <w:rFonts w:ascii="Arial" w:hAnsi="Arial" w:cs="Arial"/>
          <w:color w:val="002060"/>
          <w:sz w:val="20"/>
          <w:szCs w:val="20"/>
        </w:rPr>
        <w:t xml:space="preserve"> das escolas. </w:t>
      </w:r>
      <w:r w:rsidR="00793C60">
        <w:rPr>
          <w:rFonts w:ascii="Arial" w:hAnsi="Arial" w:cs="Arial"/>
          <w:color w:val="002060"/>
          <w:sz w:val="20"/>
          <w:szCs w:val="20"/>
        </w:rPr>
        <w:t>Analisando</w:t>
      </w:r>
      <w:r w:rsidR="00310CF4">
        <w:rPr>
          <w:rFonts w:ascii="Arial" w:hAnsi="Arial" w:cs="Arial"/>
          <w:color w:val="002060"/>
          <w:sz w:val="20"/>
          <w:szCs w:val="20"/>
        </w:rPr>
        <w:t xml:space="preserve"> o gráfico vemos que as escolas que tiveram </w:t>
      </w:r>
      <w:r w:rsidR="00793C60">
        <w:rPr>
          <w:rFonts w:ascii="Arial" w:hAnsi="Arial" w:cs="Arial"/>
          <w:color w:val="002060"/>
          <w:sz w:val="20"/>
          <w:szCs w:val="20"/>
        </w:rPr>
        <w:t xml:space="preserve">pontuação entre </w:t>
      </w:r>
      <w:r w:rsidR="00310CF4">
        <w:rPr>
          <w:rFonts w:ascii="Arial" w:hAnsi="Arial" w:cs="Arial"/>
          <w:color w:val="002060"/>
          <w:sz w:val="20"/>
          <w:szCs w:val="20"/>
        </w:rPr>
        <w:t xml:space="preserve">40 a 60 </w:t>
      </w:r>
      <w:r w:rsidR="00793C60">
        <w:rPr>
          <w:rFonts w:ascii="Arial" w:hAnsi="Arial" w:cs="Arial"/>
          <w:color w:val="002060"/>
          <w:sz w:val="20"/>
          <w:szCs w:val="20"/>
        </w:rPr>
        <w:t xml:space="preserve">em </w:t>
      </w:r>
      <w:r w:rsidR="00310CF4">
        <w:rPr>
          <w:rFonts w:ascii="Arial" w:hAnsi="Arial" w:cs="Arial"/>
          <w:color w:val="002060"/>
          <w:sz w:val="20"/>
          <w:szCs w:val="20"/>
        </w:rPr>
        <w:t xml:space="preserve">infraestrutura, </w:t>
      </w:r>
      <w:r w:rsidR="00793C60">
        <w:rPr>
          <w:rFonts w:ascii="Arial" w:hAnsi="Arial" w:cs="Arial"/>
          <w:color w:val="002060"/>
          <w:sz w:val="20"/>
          <w:szCs w:val="20"/>
        </w:rPr>
        <w:t>possuem melhor entrega de informações comparado as que possuem baixa proficiência da infraestrutura.</w:t>
      </w:r>
    </w:p>
    <w:p w14:paraId="3DE1A317" w14:textId="051BFCB5" w:rsidR="00A87668" w:rsidRDefault="7C79BE9F" w:rsidP="7C79BE9F">
      <w:pPr>
        <w:spacing w:after="120" w:line="360" w:lineRule="auto"/>
        <w:jc w:val="both"/>
        <w:rPr>
          <w:rFonts w:ascii="Arial" w:hAnsi="Arial" w:cs="Arial"/>
          <w:sz w:val="20"/>
          <w:szCs w:val="20"/>
        </w:rPr>
      </w:pPr>
      <w:r w:rsidRPr="7C79BE9F">
        <w:rPr>
          <w:rFonts w:ascii="Arial" w:hAnsi="Arial" w:cs="Arial"/>
          <w:sz w:val="20"/>
          <w:szCs w:val="20"/>
        </w:rPr>
        <w:t>Os resultados obtidos através de uma pe</w:t>
      </w:r>
      <w:r w:rsidR="0004678E">
        <w:rPr>
          <w:rFonts w:ascii="Arial" w:hAnsi="Arial" w:cs="Arial"/>
          <w:sz w:val="20"/>
          <w:szCs w:val="20"/>
        </w:rPr>
        <w:t xml:space="preserve">squisa </w:t>
      </w:r>
      <w:r w:rsidR="00267C09">
        <w:rPr>
          <w:rFonts w:ascii="Arial" w:hAnsi="Arial" w:cs="Arial"/>
          <w:sz w:val="20"/>
          <w:szCs w:val="20"/>
        </w:rPr>
        <w:t xml:space="preserve">que </w:t>
      </w:r>
      <w:r w:rsidR="0004678E">
        <w:rPr>
          <w:rFonts w:ascii="Arial" w:hAnsi="Arial" w:cs="Arial"/>
          <w:sz w:val="20"/>
          <w:szCs w:val="20"/>
        </w:rPr>
        <w:t>indicam a</w:t>
      </w:r>
      <w:r w:rsidR="00267C09">
        <w:rPr>
          <w:rFonts w:ascii="Arial" w:hAnsi="Arial" w:cs="Arial"/>
          <w:sz w:val="20"/>
          <w:szCs w:val="20"/>
        </w:rPr>
        <w:t>s relações</w:t>
      </w:r>
      <w:r w:rsidR="0004678E">
        <w:rPr>
          <w:rFonts w:ascii="Arial" w:hAnsi="Arial" w:cs="Arial"/>
          <w:sz w:val="20"/>
          <w:szCs w:val="20"/>
        </w:rPr>
        <w:t xml:space="preserve"> entre</w:t>
      </w:r>
      <w:r w:rsidRPr="7C79BE9F">
        <w:rPr>
          <w:rFonts w:ascii="Arial" w:hAnsi="Arial" w:cs="Arial"/>
          <w:sz w:val="20"/>
          <w:szCs w:val="20"/>
        </w:rPr>
        <w:t xml:space="preserve"> a inserção da informática no meio escolar e </w:t>
      </w:r>
      <w:r w:rsidR="0004678E">
        <w:rPr>
          <w:rFonts w:ascii="Arial" w:hAnsi="Arial" w:cs="Arial"/>
          <w:sz w:val="20"/>
          <w:szCs w:val="20"/>
        </w:rPr>
        <w:t xml:space="preserve">a </w:t>
      </w:r>
      <w:r w:rsidRPr="7C79BE9F">
        <w:rPr>
          <w:rFonts w:ascii="Arial" w:hAnsi="Arial" w:cs="Arial"/>
          <w:sz w:val="20"/>
          <w:szCs w:val="20"/>
        </w:rPr>
        <w:t xml:space="preserve">melhoria na performance dos </w:t>
      </w:r>
      <w:r w:rsidR="00267C09">
        <w:rPr>
          <w:rFonts w:ascii="Arial" w:hAnsi="Arial" w:cs="Arial"/>
          <w:sz w:val="20"/>
          <w:szCs w:val="20"/>
        </w:rPr>
        <w:t>estudantes</w:t>
      </w:r>
      <w:r w:rsidR="00C0386B">
        <w:rPr>
          <w:rFonts w:ascii="Arial" w:hAnsi="Arial" w:cs="Arial"/>
          <w:sz w:val="20"/>
          <w:szCs w:val="20"/>
        </w:rPr>
        <w:t>,</w:t>
      </w:r>
      <w:r w:rsidR="00267C09">
        <w:rPr>
          <w:rFonts w:ascii="Arial" w:hAnsi="Arial" w:cs="Arial"/>
          <w:sz w:val="20"/>
          <w:szCs w:val="20"/>
        </w:rPr>
        <w:t xml:space="preserve"> onde tais</w:t>
      </w:r>
      <w:r w:rsidRPr="7C79BE9F">
        <w:rPr>
          <w:rFonts w:ascii="Arial" w:hAnsi="Arial" w:cs="Arial"/>
          <w:sz w:val="20"/>
          <w:szCs w:val="20"/>
        </w:rPr>
        <w:t xml:space="preserve"> apresentam maior participação, assim obtendo melhor desempenho nas disciplinas, mai</w:t>
      </w:r>
      <w:r w:rsidR="00C0386B">
        <w:rPr>
          <w:rFonts w:ascii="Arial" w:hAnsi="Arial" w:cs="Arial"/>
          <w:sz w:val="20"/>
          <w:szCs w:val="20"/>
        </w:rPr>
        <w:t>or frequência nas salas de aula e</w:t>
      </w:r>
      <w:r w:rsidRPr="7C79BE9F">
        <w:rPr>
          <w:rFonts w:ascii="Arial" w:hAnsi="Arial" w:cs="Arial"/>
          <w:sz w:val="20"/>
          <w:szCs w:val="20"/>
        </w:rPr>
        <w:t xml:space="preserve"> respeito com as regras. Outro ponto positivo foi o interesse pelas atividades escolares, j</w:t>
      </w:r>
      <w:r w:rsidR="00587251">
        <w:rPr>
          <w:rFonts w:ascii="Arial" w:hAnsi="Arial" w:cs="Arial"/>
          <w:sz w:val="20"/>
          <w:szCs w:val="20"/>
        </w:rPr>
        <w:t>unto com o desenvolvimento do</w:t>
      </w:r>
      <w:r w:rsidRPr="7C79BE9F">
        <w:rPr>
          <w:rFonts w:ascii="Arial" w:hAnsi="Arial" w:cs="Arial"/>
          <w:sz w:val="20"/>
          <w:szCs w:val="20"/>
        </w:rPr>
        <w:t xml:space="preserve"> raciocínio l</w:t>
      </w:r>
      <w:r w:rsidR="000D0B69">
        <w:rPr>
          <w:rFonts w:ascii="Arial" w:hAnsi="Arial" w:cs="Arial"/>
          <w:sz w:val="20"/>
          <w:szCs w:val="20"/>
        </w:rPr>
        <w:t>ó</w:t>
      </w:r>
      <w:r w:rsidRPr="7C79BE9F">
        <w:rPr>
          <w:rFonts w:ascii="Arial" w:hAnsi="Arial" w:cs="Arial"/>
          <w:sz w:val="20"/>
          <w:szCs w:val="20"/>
        </w:rPr>
        <w:t xml:space="preserve">gico e memória. Aos professores a remoção de uma sobrecarga da jornada de trabalho já que podiam usar os laboratórios </w:t>
      </w:r>
      <w:r w:rsidR="00C0386B">
        <w:rPr>
          <w:rFonts w:ascii="Arial" w:hAnsi="Arial" w:cs="Arial"/>
          <w:sz w:val="20"/>
          <w:szCs w:val="20"/>
        </w:rPr>
        <w:t>como facilitadores para suas tarefas do dia a dia</w:t>
      </w:r>
      <w:r w:rsidR="00267C09">
        <w:rPr>
          <w:rFonts w:ascii="Arial" w:hAnsi="Arial" w:cs="Arial"/>
          <w:sz w:val="20"/>
          <w:szCs w:val="20"/>
        </w:rPr>
        <w:t xml:space="preserve"> (BORGES, </w:t>
      </w:r>
      <w:r w:rsidRPr="7C79BE9F">
        <w:rPr>
          <w:rFonts w:ascii="Arial" w:hAnsi="Arial" w:cs="Arial"/>
          <w:sz w:val="20"/>
          <w:szCs w:val="20"/>
        </w:rPr>
        <w:t>2008).</w:t>
      </w:r>
    </w:p>
    <w:p w14:paraId="135D1819" w14:textId="71F643D5" w:rsidR="004A4386" w:rsidRPr="004A4386" w:rsidRDefault="004A4386" w:rsidP="0026451B">
      <w:pPr>
        <w:spacing w:after="120" w:line="360" w:lineRule="auto"/>
        <w:jc w:val="both"/>
        <w:rPr>
          <w:rFonts w:ascii="Arial" w:hAnsi="Arial" w:cs="Arial"/>
          <w:color w:val="000000" w:themeColor="text1"/>
          <w:sz w:val="20"/>
          <w:szCs w:val="20"/>
        </w:rPr>
      </w:pPr>
      <w:bookmarkStart w:id="1" w:name="_Hlk525999692"/>
      <w:r w:rsidRPr="00D82368">
        <w:rPr>
          <w:rFonts w:ascii="Arial" w:hAnsi="Arial" w:cs="Arial"/>
          <w:color w:val="002060"/>
          <w:sz w:val="20"/>
          <w:szCs w:val="20"/>
        </w:rPr>
        <w:t xml:space="preserve">De acordo com Silva Filho (2003), a inclusão digital é uma maneira de fornecer mecanismos para </w:t>
      </w:r>
      <w:r w:rsidR="000A5F91">
        <w:rPr>
          <w:rFonts w:ascii="Arial" w:hAnsi="Arial" w:cs="Arial"/>
          <w:color w:val="002060"/>
          <w:sz w:val="20"/>
          <w:szCs w:val="20"/>
        </w:rPr>
        <w:t xml:space="preserve">que </w:t>
      </w:r>
      <w:r w:rsidRPr="00D82368">
        <w:rPr>
          <w:rFonts w:ascii="Arial" w:hAnsi="Arial" w:cs="Arial"/>
          <w:color w:val="002060"/>
          <w:sz w:val="20"/>
          <w:szCs w:val="20"/>
        </w:rPr>
        <w:t>pessoas excluídas digitalmente, tenham acesso à Tecnologia da informação e comunicação</w:t>
      </w:r>
      <w:r w:rsidR="005B5B0C">
        <w:rPr>
          <w:rFonts w:ascii="Arial" w:hAnsi="Arial" w:cs="Arial"/>
          <w:color w:val="002060"/>
          <w:sz w:val="20"/>
          <w:szCs w:val="20"/>
        </w:rPr>
        <w:t xml:space="preserve"> </w:t>
      </w:r>
      <w:r w:rsidR="003A4525">
        <w:rPr>
          <w:rFonts w:ascii="Arial" w:hAnsi="Arial" w:cs="Arial"/>
          <w:color w:val="002060"/>
          <w:sz w:val="20"/>
          <w:szCs w:val="20"/>
        </w:rPr>
        <w:t>–</w:t>
      </w:r>
      <w:r w:rsidR="005B5B0C">
        <w:rPr>
          <w:rFonts w:ascii="Arial" w:hAnsi="Arial" w:cs="Arial"/>
          <w:color w:val="002060"/>
          <w:sz w:val="20"/>
          <w:szCs w:val="20"/>
        </w:rPr>
        <w:t xml:space="preserve"> </w:t>
      </w:r>
      <w:r w:rsidR="005B5B0C" w:rsidRPr="00D82368">
        <w:rPr>
          <w:rFonts w:ascii="Arial" w:hAnsi="Arial" w:cs="Arial"/>
          <w:color w:val="002060"/>
          <w:sz w:val="20"/>
          <w:szCs w:val="20"/>
        </w:rPr>
        <w:t>TIC</w:t>
      </w:r>
      <w:r w:rsidR="003A4525">
        <w:rPr>
          <w:rFonts w:ascii="Arial" w:hAnsi="Arial" w:cs="Arial"/>
          <w:color w:val="002060"/>
          <w:sz w:val="20"/>
          <w:szCs w:val="20"/>
        </w:rPr>
        <w:t xml:space="preserve">. </w:t>
      </w:r>
      <w:r w:rsidRPr="00D82368">
        <w:rPr>
          <w:rFonts w:ascii="Arial" w:hAnsi="Arial" w:cs="Arial"/>
          <w:color w:val="002060"/>
          <w:sz w:val="20"/>
          <w:szCs w:val="20"/>
        </w:rPr>
        <w:t>As escolas públicas, são as mais afetadas pela discriminação digital, onde existe um problema de enorme complexidade, que já se inicia com o atraso tecnológico do Brasil e junto a isso uma infraestrutura inadequada. Em muitas cidades do interior do país a infraestrutura é obsoleta contendo apenas condições mínimas para apoio às aulas (DEMO, 2005).</w:t>
      </w:r>
      <w:bookmarkEnd w:id="1"/>
    </w:p>
    <w:p w14:paraId="5203EBF3" w14:textId="194D441A" w:rsidR="00323611" w:rsidRPr="004A4386" w:rsidRDefault="00561803" w:rsidP="0026451B">
      <w:pPr>
        <w:spacing w:after="120" w:line="360" w:lineRule="auto"/>
        <w:jc w:val="both"/>
        <w:rPr>
          <w:rFonts w:ascii="Arial" w:hAnsi="Arial" w:cs="Arial"/>
          <w:color w:val="000000" w:themeColor="text1"/>
          <w:sz w:val="20"/>
          <w:szCs w:val="20"/>
        </w:rPr>
      </w:pPr>
      <w:r w:rsidRPr="004A4386">
        <w:rPr>
          <w:rFonts w:ascii="Arial" w:hAnsi="Arial" w:cs="Arial"/>
          <w:color w:val="000000" w:themeColor="text1"/>
          <w:sz w:val="20"/>
          <w:szCs w:val="20"/>
        </w:rPr>
        <w:t>Em cima desse contexto</w:t>
      </w:r>
      <w:r w:rsidR="00323611" w:rsidRPr="004A4386">
        <w:rPr>
          <w:rFonts w:ascii="Arial" w:hAnsi="Arial" w:cs="Arial"/>
          <w:color w:val="000000" w:themeColor="text1"/>
          <w:sz w:val="20"/>
          <w:szCs w:val="20"/>
        </w:rPr>
        <w:t xml:space="preserve"> queremos responde</w:t>
      </w:r>
      <w:r w:rsidR="002C09BA" w:rsidRPr="004A4386">
        <w:rPr>
          <w:rFonts w:ascii="Arial" w:hAnsi="Arial" w:cs="Arial"/>
          <w:color w:val="000000" w:themeColor="text1"/>
          <w:sz w:val="20"/>
          <w:szCs w:val="20"/>
        </w:rPr>
        <w:t>r</w:t>
      </w:r>
      <w:r w:rsidR="00323611" w:rsidRPr="004A4386">
        <w:rPr>
          <w:rFonts w:ascii="Arial" w:hAnsi="Arial" w:cs="Arial"/>
          <w:color w:val="000000" w:themeColor="text1"/>
          <w:sz w:val="20"/>
          <w:szCs w:val="20"/>
        </w:rPr>
        <w:t xml:space="preserve"> a seguinte questão: </w:t>
      </w:r>
      <w:r w:rsidR="002C09BA" w:rsidRPr="004A4386">
        <w:rPr>
          <w:rFonts w:ascii="Arial" w:hAnsi="Arial" w:cs="Arial"/>
          <w:color w:val="000000" w:themeColor="text1"/>
          <w:sz w:val="20"/>
          <w:szCs w:val="20"/>
        </w:rPr>
        <w:t>c</w:t>
      </w:r>
      <w:r w:rsidR="00323611" w:rsidRPr="004A4386">
        <w:rPr>
          <w:rFonts w:ascii="Arial" w:hAnsi="Arial" w:cs="Arial"/>
          <w:color w:val="000000" w:themeColor="text1"/>
          <w:sz w:val="20"/>
          <w:szCs w:val="20"/>
        </w:rPr>
        <w:t>omo podemos melhorar a infraestrutura das escolas através da revolução digital?</w:t>
      </w:r>
    </w:p>
    <w:p w14:paraId="06E0C84A" w14:textId="6A8BC9C0" w:rsidR="005A7147" w:rsidRPr="004A4386" w:rsidRDefault="005A7147" w:rsidP="0026451B">
      <w:pPr>
        <w:spacing w:after="120" w:line="360" w:lineRule="auto"/>
        <w:jc w:val="both"/>
        <w:rPr>
          <w:rFonts w:ascii="Arial" w:hAnsi="Arial" w:cs="Arial"/>
          <w:b/>
          <w:smallCaps/>
          <w:color w:val="000000" w:themeColor="text1"/>
        </w:rPr>
      </w:pPr>
      <w:r w:rsidRPr="004A4386">
        <w:rPr>
          <w:rFonts w:ascii="Arial" w:hAnsi="Arial" w:cs="Arial"/>
          <w:b/>
          <w:smallCaps/>
          <w:color w:val="000000" w:themeColor="text1"/>
        </w:rPr>
        <w:t>1.1</w:t>
      </w:r>
      <w:r w:rsidR="00323611" w:rsidRPr="004A4386">
        <w:rPr>
          <w:rFonts w:ascii="Arial" w:hAnsi="Arial" w:cs="Arial"/>
          <w:b/>
          <w:smallCaps/>
          <w:color w:val="000000" w:themeColor="text1"/>
        </w:rPr>
        <w:t xml:space="preserve"> </w:t>
      </w:r>
      <w:r w:rsidRPr="004A4386">
        <w:rPr>
          <w:rFonts w:ascii="Arial" w:hAnsi="Arial" w:cs="Arial"/>
          <w:b/>
          <w:smallCaps/>
          <w:color w:val="000000" w:themeColor="text1"/>
        </w:rPr>
        <w:t>Objetivos</w:t>
      </w:r>
    </w:p>
    <w:p w14:paraId="5E1464E2" w14:textId="5641916B" w:rsidR="00DE5B59" w:rsidRPr="004A4386" w:rsidRDefault="005A7147" w:rsidP="0026451B">
      <w:pPr>
        <w:spacing w:after="120" w:line="360" w:lineRule="auto"/>
        <w:jc w:val="both"/>
        <w:rPr>
          <w:rFonts w:ascii="Arial" w:hAnsi="Arial" w:cs="Arial"/>
          <w:color w:val="000000" w:themeColor="text1"/>
          <w:sz w:val="20"/>
          <w:szCs w:val="20"/>
        </w:rPr>
      </w:pPr>
      <w:r w:rsidRPr="004A4386">
        <w:rPr>
          <w:rFonts w:ascii="Arial" w:hAnsi="Arial" w:cs="Arial"/>
          <w:color w:val="000000" w:themeColor="text1"/>
          <w:sz w:val="20"/>
          <w:szCs w:val="20"/>
        </w:rPr>
        <w:t xml:space="preserve">Este artigo tem como objetivo demostrar a importância de ter uma escola bem equipada, para conseguir proporcionar um ensino de qualidade. Fazendo com que os alunos consigam competir tanto no mercado de </w:t>
      </w:r>
      <w:r w:rsidRPr="004A4386">
        <w:rPr>
          <w:rFonts w:ascii="Arial" w:hAnsi="Arial" w:cs="Arial"/>
          <w:color w:val="000000" w:themeColor="text1"/>
          <w:sz w:val="20"/>
          <w:szCs w:val="20"/>
        </w:rPr>
        <w:t>trabalho quanto no ingresso do ensino superior. E através desta insuficiência propor uma possível solução por meio da revolução digital.</w:t>
      </w:r>
    </w:p>
    <w:p w14:paraId="0F68B721" w14:textId="3F626F29" w:rsidR="006B32C5" w:rsidRPr="004A4386" w:rsidRDefault="00D82368" w:rsidP="0026451B">
      <w:pPr>
        <w:spacing w:after="120" w:line="360" w:lineRule="auto"/>
        <w:jc w:val="both"/>
        <w:rPr>
          <w:rFonts w:ascii="Arial" w:hAnsi="Arial" w:cs="Arial"/>
          <w:color w:val="000000" w:themeColor="text1"/>
          <w:sz w:val="20"/>
          <w:szCs w:val="20"/>
        </w:rPr>
      </w:pPr>
      <w:r w:rsidRPr="00D82368">
        <w:rPr>
          <w:rFonts w:ascii="Arial" w:hAnsi="Arial" w:cs="Arial"/>
          <w:color w:val="002060"/>
          <w:sz w:val="20"/>
          <w:szCs w:val="20"/>
        </w:rPr>
        <w:t xml:space="preserve">O </w:t>
      </w:r>
      <w:r w:rsidR="006B32C5" w:rsidRPr="004A4386">
        <w:rPr>
          <w:rFonts w:ascii="Arial" w:hAnsi="Arial" w:cs="Arial"/>
          <w:color w:val="000000" w:themeColor="text1"/>
          <w:sz w:val="20"/>
          <w:szCs w:val="20"/>
        </w:rPr>
        <w:t>trabalho</w:t>
      </w:r>
      <w:r>
        <w:rPr>
          <w:rFonts w:ascii="Arial" w:hAnsi="Arial" w:cs="Arial"/>
          <w:color w:val="000000" w:themeColor="text1"/>
          <w:sz w:val="20"/>
          <w:szCs w:val="20"/>
        </w:rPr>
        <w:t xml:space="preserve"> </w:t>
      </w:r>
      <w:r w:rsidR="006B32C5" w:rsidRPr="004A4386">
        <w:rPr>
          <w:rFonts w:ascii="Arial" w:hAnsi="Arial" w:cs="Arial"/>
          <w:color w:val="000000" w:themeColor="text1"/>
          <w:sz w:val="20"/>
          <w:szCs w:val="20"/>
        </w:rPr>
        <w:t>está organizado da seguinte forma: na Seção 2 encontra-se a metodologia utilizada durante a pesquisa. Na Seção 3 é apresentada a revisão bibliográfica. Na Seção 4, fechando o trabalho, encontram-se os resultados e a conclusão.</w:t>
      </w:r>
    </w:p>
    <w:p w14:paraId="179B9AB5" w14:textId="35FA31CC" w:rsidR="00323611" w:rsidRPr="004A4386" w:rsidRDefault="006E7B4C" w:rsidP="0026451B">
      <w:pPr>
        <w:spacing w:after="120" w:line="360" w:lineRule="auto"/>
        <w:jc w:val="both"/>
        <w:rPr>
          <w:rFonts w:ascii="Arial" w:hAnsi="Arial" w:cs="Arial"/>
          <w:b/>
          <w:smallCaps/>
          <w:color w:val="000000" w:themeColor="text1"/>
        </w:rPr>
      </w:pPr>
      <w:r w:rsidRPr="004A4386">
        <w:rPr>
          <w:rFonts w:ascii="Arial" w:hAnsi="Arial" w:cs="Arial"/>
          <w:b/>
          <w:smallCaps/>
          <w:color w:val="000000" w:themeColor="text1"/>
        </w:rPr>
        <w:t>2 Metodologia</w:t>
      </w:r>
    </w:p>
    <w:p w14:paraId="360468D5" w14:textId="302E02B7" w:rsidR="00323611" w:rsidRPr="004A4386" w:rsidRDefault="00323611" w:rsidP="0026451B">
      <w:pPr>
        <w:spacing w:after="120" w:line="360" w:lineRule="auto"/>
        <w:jc w:val="both"/>
        <w:rPr>
          <w:rFonts w:ascii="Arial" w:hAnsi="Arial" w:cs="Arial"/>
          <w:color w:val="000000" w:themeColor="text1"/>
          <w:sz w:val="20"/>
          <w:szCs w:val="20"/>
        </w:rPr>
      </w:pPr>
      <w:bookmarkStart w:id="2" w:name="_Hlk525993177"/>
      <w:r w:rsidRPr="004A4386">
        <w:rPr>
          <w:rFonts w:ascii="Arial" w:hAnsi="Arial" w:cs="Arial"/>
          <w:color w:val="000000" w:themeColor="text1"/>
          <w:sz w:val="20"/>
          <w:szCs w:val="20"/>
        </w:rPr>
        <w:t xml:space="preserve">Por meio de uma plataforma </w:t>
      </w:r>
      <w:r w:rsidRPr="004A4386">
        <w:rPr>
          <w:rFonts w:ascii="Arial" w:hAnsi="Arial" w:cs="Arial"/>
          <w:i/>
          <w:color w:val="000000" w:themeColor="text1"/>
          <w:sz w:val="20"/>
          <w:szCs w:val="20"/>
        </w:rPr>
        <w:t>online</w:t>
      </w:r>
      <w:r w:rsidRPr="004A4386">
        <w:rPr>
          <w:rFonts w:ascii="Arial" w:hAnsi="Arial" w:cs="Arial"/>
          <w:color w:val="000000" w:themeColor="text1"/>
          <w:sz w:val="20"/>
          <w:szCs w:val="20"/>
        </w:rPr>
        <w:t xml:space="preserve">, as pessoas poderão informar os produtos que desejam doar. Dessa forma, </w:t>
      </w:r>
      <w:r w:rsidR="00AF08C4" w:rsidRPr="004A4386">
        <w:rPr>
          <w:rFonts w:ascii="Arial" w:hAnsi="Arial" w:cs="Arial"/>
          <w:color w:val="000000" w:themeColor="text1"/>
          <w:sz w:val="20"/>
          <w:szCs w:val="20"/>
        </w:rPr>
        <w:t xml:space="preserve">será possível </w:t>
      </w:r>
      <w:r w:rsidRPr="004A4386">
        <w:rPr>
          <w:rFonts w:ascii="Arial" w:hAnsi="Arial" w:cs="Arial"/>
          <w:color w:val="000000" w:themeColor="text1"/>
          <w:sz w:val="20"/>
          <w:szCs w:val="20"/>
        </w:rPr>
        <w:t xml:space="preserve">registrar os artefatos eletrônicos, peças e equipamentos para a doação </w:t>
      </w:r>
      <w:r w:rsidR="00AF08C4" w:rsidRPr="004A4386">
        <w:rPr>
          <w:rFonts w:ascii="Arial" w:hAnsi="Arial" w:cs="Arial"/>
          <w:color w:val="000000" w:themeColor="text1"/>
          <w:sz w:val="20"/>
          <w:szCs w:val="20"/>
        </w:rPr>
        <w:t>às</w:t>
      </w:r>
      <w:r w:rsidRPr="004A4386">
        <w:rPr>
          <w:rFonts w:ascii="Arial" w:hAnsi="Arial" w:cs="Arial"/>
          <w:color w:val="000000" w:themeColor="text1"/>
          <w:sz w:val="20"/>
          <w:szCs w:val="20"/>
        </w:rPr>
        <w:t xml:space="preserve"> escolas no intuito de criar </w:t>
      </w:r>
      <w:r w:rsidR="00AF08C4" w:rsidRPr="004A4386">
        <w:rPr>
          <w:rFonts w:ascii="Arial" w:hAnsi="Arial" w:cs="Arial"/>
          <w:color w:val="000000" w:themeColor="text1"/>
          <w:sz w:val="20"/>
          <w:szCs w:val="20"/>
        </w:rPr>
        <w:t xml:space="preserve">ou ampliar </w:t>
      </w:r>
      <w:r w:rsidRPr="004A4386">
        <w:rPr>
          <w:rFonts w:ascii="Arial" w:hAnsi="Arial" w:cs="Arial"/>
          <w:color w:val="000000" w:themeColor="text1"/>
          <w:sz w:val="20"/>
          <w:szCs w:val="20"/>
        </w:rPr>
        <w:t>laboratórios informatizados. As peças e os equipamen</w:t>
      </w:r>
      <w:r w:rsidR="004C6B7A" w:rsidRPr="004A4386">
        <w:rPr>
          <w:rFonts w:ascii="Arial" w:hAnsi="Arial" w:cs="Arial"/>
          <w:color w:val="000000" w:themeColor="text1"/>
          <w:sz w:val="20"/>
          <w:szCs w:val="20"/>
        </w:rPr>
        <w:t>tos poderão ser novos ou usados. O</w:t>
      </w:r>
      <w:r w:rsidRPr="004A4386">
        <w:rPr>
          <w:rFonts w:ascii="Arial" w:hAnsi="Arial" w:cs="Arial"/>
          <w:color w:val="000000" w:themeColor="text1"/>
          <w:sz w:val="20"/>
          <w:szCs w:val="20"/>
        </w:rPr>
        <w:t xml:space="preserve">s usados serão testados e ajustados </w:t>
      </w:r>
      <w:r w:rsidR="00B61A5A" w:rsidRPr="004A4386">
        <w:rPr>
          <w:rFonts w:ascii="Arial" w:hAnsi="Arial" w:cs="Arial"/>
          <w:color w:val="000000" w:themeColor="text1"/>
          <w:sz w:val="20"/>
          <w:szCs w:val="20"/>
        </w:rPr>
        <w:t>por voluntários</w:t>
      </w:r>
      <w:r w:rsidRPr="004A4386">
        <w:rPr>
          <w:rFonts w:ascii="Arial" w:hAnsi="Arial" w:cs="Arial"/>
          <w:color w:val="000000" w:themeColor="text1"/>
          <w:sz w:val="20"/>
          <w:szCs w:val="20"/>
        </w:rPr>
        <w:t xml:space="preserve"> e os que estiverem em perfeito funcionamento, serão separados para doação.</w:t>
      </w:r>
    </w:p>
    <w:p w14:paraId="62368F8A" w14:textId="4AC4AA06" w:rsidR="00323611" w:rsidRDefault="00323611" w:rsidP="0026451B">
      <w:pPr>
        <w:spacing w:after="120" w:line="360" w:lineRule="auto"/>
        <w:jc w:val="both"/>
        <w:rPr>
          <w:rFonts w:ascii="Arial" w:hAnsi="Arial" w:cs="Arial"/>
          <w:sz w:val="20"/>
          <w:szCs w:val="20"/>
        </w:rPr>
      </w:pPr>
      <w:r w:rsidRPr="004A4386">
        <w:rPr>
          <w:rFonts w:ascii="Arial" w:hAnsi="Arial" w:cs="Arial"/>
          <w:color w:val="000000" w:themeColor="text1"/>
          <w:sz w:val="20"/>
          <w:szCs w:val="20"/>
        </w:rPr>
        <w:t xml:space="preserve">Na plataforma também será possível levantar as necessidades das escolas referente aos equipamentos para sua infraestrutura tecnológica. O responsável pela escola informará se deseja receber alguns dos benefícios disponíveis para doação. Se durante o </w:t>
      </w:r>
      <w:r>
        <w:rPr>
          <w:rFonts w:ascii="Arial" w:hAnsi="Arial" w:cs="Arial"/>
          <w:sz w:val="20"/>
          <w:szCs w:val="20"/>
        </w:rPr>
        <w:t>questionário, a verificação der</w:t>
      </w:r>
      <w:r w:rsidRPr="56DA71E5">
        <w:rPr>
          <w:rFonts w:ascii="Arial" w:hAnsi="Arial" w:cs="Arial"/>
          <w:sz w:val="20"/>
          <w:szCs w:val="20"/>
        </w:rPr>
        <w:t xml:space="preserve"> positivo</w:t>
      </w:r>
      <w:r>
        <w:rPr>
          <w:rFonts w:ascii="Arial" w:hAnsi="Arial" w:cs="Arial"/>
          <w:sz w:val="20"/>
          <w:szCs w:val="20"/>
        </w:rPr>
        <w:t>,</w:t>
      </w:r>
      <w:r w:rsidRPr="56DA71E5">
        <w:rPr>
          <w:rFonts w:ascii="Arial" w:hAnsi="Arial" w:cs="Arial"/>
          <w:sz w:val="20"/>
          <w:szCs w:val="20"/>
        </w:rPr>
        <w:t xml:space="preserve"> a escola receberá as doações. Se ela não precisar daquele lote de doação, a próxima </w:t>
      </w:r>
      <w:r>
        <w:rPr>
          <w:rFonts w:ascii="Arial" w:hAnsi="Arial" w:cs="Arial"/>
          <w:sz w:val="20"/>
          <w:szCs w:val="20"/>
        </w:rPr>
        <w:t xml:space="preserve">escola será avaliada. A escola </w:t>
      </w:r>
      <w:r w:rsidRPr="56DA71E5">
        <w:rPr>
          <w:rFonts w:ascii="Arial" w:hAnsi="Arial" w:cs="Arial"/>
          <w:sz w:val="20"/>
          <w:szCs w:val="20"/>
        </w:rPr>
        <w:t>anterior que não recebeu o lote, irá permanecer no início da fila até encontrar um que irá aperfeiçoar sua infraestrutura. As montagens dos equipamentos também serão realizadas através do auxílio de voluntariados assim como os testes e ajustes.</w:t>
      </w:r>
    </w:p>
    <w:bookmarkEnd w:id="2"/>
    <w:p w14:paraId="4CC4C0AD" w14:textId="759F4208" w:rsidR="001B6F1B" w:rsidRDefault="00FD3F9C" w:rsidP="001B6F1B">
      <w:pPr>
        <w:spacing w:after="120" w:line="360" w:lineRule="auto"/>
        <w:jc w:val="both"/>
        <w:rPr>
          <w:rFonts w:ascii="Arial" w:hAnsi="Arial" w:cs="Arial"/>
          <w:color w:val="000000" w:themeColor="text1"/>
          <w:sz w:val="20"/>
          <w:szCs w:val="20"/>
        </w:rPr>
      </w:pPr>
      <w:r w:rsidRPr="001B6F1B">
        <w:rPr>
          <w:rFonts w:ascii="Arial" w:hAnsi="Arial" w:cs="Arial"/>
          <w:color w:val="000000" w:themeColor="text1"/>
          <w:sz w:val="20"/>
          <w:szCs w:val="20"/>
        </w:rPr>
        <w:t xml:space="preserve">Usamos </w:t>
      </w:r>
      <w:r w:rsidR="00061839" w:rsidRPr="001B6F1B">
        <w:rPr>
          <w:rFonts w:ascii="Arial" w:hAnsi="Arial" w:cs="Arial"/>
          <w:color w:val="000000" w:themeColor="text1"/>
          <w:sz w:val="20"/>
          <w:szCs w:val="20"/>
        </w:rPr>
        <w:t xml:space="preserve">como base para </w:t>
      </w:r>
      <w:r w:rsidR="003A4525" w:rsidRPr="001B6F1B">
        <w:rPr>
          <w:rFonts w:ascii="Arial" w:hAnsi="Arial" w:cs="Arial"/>
          <w:color w:val="000000" w:themeColor="text1"/>
          <w:sz w:val="20"/>
          <w:szCs w:val="20"/>
        </w:rPr>
        <w:t xml:space="preserve">gestão do Projeto e </w:t>
      </w:r>
      <w:r w:rsidR="00061839" w:rsidRPr="001B6F1B">
        <w:rPr>
          <w:rFonts w:ascii="Arial" w:hAnsi="Arial" w:cs="Arial"/>
          <w:color w:val="000000" w:themeColor="text1"/>
          <w:sz w:val="20"/>
          <w:szCs w:val="20"/>
        </w:rPr>
        <w:t xml:space="preserve">para </w:t>
      </w:r>
      <w:r w:rsidRPr="001B6F1B">
        <w:rPr>
          <w:rFonts w:ascii="Arial" w:hAnsi="Arial" w:cs="Arial"/>
          <w:color w:val="000000" w:themeColor="text1"/>
          <w:sz w:val="20"/>
          <w:szCs w:val="20"/>
        </w:rPr>
        <w:t>definição dos processos</w:t>
      </w:r>
      <w:r w:rsidR="003A4525" w:rsidRPr="001B6F1B">
        <w:rPr>
          <w:rFonts w:ascii="Arial" w:hAnsi="Arial" w:cs="Arial"/>
          <w:color w:val="000000" w:themeColor="text1"/>
          <w:sz w:val="20"/>
          <w:szCs w:val="20"/>
        </w:rPr>
        <w:t xml:space="preserve">, </w:t>
      </w:r>
      <w:r w:rsidR="00061839" w:rsidRPr="001B6F1B">
        <w:rPr>
          <w:rFonts w:ascii="Arial" w:hAnsi="Arial" w:cs="Arial"/>
          <w:color w:val="000000" w:themeColor="text1"/>
          <w:sz w:val="20"/>
          <w:szCs w:val="20"/>
        </w:rPr>
        <w:t>a metodologia ágil Scrum</w:t>
      </w:r>
      <w:r w:rsidRPr="001B6F1B">
        <w:rPr>
          <w:rFonts w:ascii="Arial" w:hAnsi="Arial" w:cs="Arial"/>
          <w:color w:val="000000" w:themeColor="text1"/>
          <w:sz w:val="20"/>
          <w:szCs w:val="20"/>
        </w:rPr>
        <w:t>.</w:t>
      </w:r>
      <w:r w:rsidR="004A4386" w:rsidRPr="001B6F1B">
        <w:rPr>
          <w:rFonts w:ascii="Arial" w:hAnsi="Arial" w:cs="Arial"/>
          <w:color w:val="000000" w:themeColor="text1"/>
          <w:sz w:val="20"/>
          <w:szCs w:val="20"/>
        </w:rPr>
        <w:t xml:space="preserve"> </w:t>
      </w:r>
      <w:r w:rsidR="00061839" w:rsidRPr="001B6F1B">
        <w:rPr>
          <w:rFonts w:ascii="Arial" w:hAnsi="Arial" w:cs="Arial"/>
          <w:color w:val="000000" w:themeColor="text1"/>
          <w:sz w:val="20"/>
          <w:szCs w:val="20"/>
        </w:rPr>
        <w:t>O Scrum</w:t>
      </w:r>
      <w:r w:rsidR="003A4525" w:rsidRPr="001B6F1B">
        <w:rPr>
          <w:rFonts w:ascii="Arial" w:hAnsi="Arial" w:cs="Arial"/>
          <w:color w:val="000000" w:themeColor="text1"/>
          <w:sz w:val="20"/>
          <w:szCs w:val="20"/>
        </w:rPr>
        <w:t xml:space="preserve"> </w:t>
      </w:r>
      <w:r w:rsidR="004A4386" w:rsidRPr="001B6F1B">
        <w:rPr>
          <w:rFonts w:ascii="Arial" w:hAnsi="Arial" w:cs="Arial"/>
          <w:color w:val="000000" w:themeColor="text1"/>
          <w:sz w:val="20"/>
          <w:szCs w:val="20"/>
        </w:rPr>
        <w:t xml:space="preserve">ajuda a organizar e gerenciar trabalhos complexos e projetos de desenvolvimento de software. </w:t>
      </w:r>
      <w:r w:rsidR="0086426F" w:rsidRPr="001B6F1B">
        <w:rPr>
          <w:rFonts w:ascii="Arial" w:hAnsi="Arial" w:cs="Arial"/>
          <w:color w:val="000000" w:themeColor="text1"/>
          <w:sz w:val="20"/>
          <w:szCs w:val="20"/>
        </w:rPr>
        <w:t>Criamos</w:t>
      </w:r>
      <w:r w:rsidR="004A4386" w:rsidRPr="001B6F1B">
        <w:rPr>
          <w:rFonts w:ascii="Arial" w:hAnsi="Arial" w:cs="Arial"/>
          <w:color w:val="000000" w:themeColor="text1"/>
          <w:sz w:val="20"/>
          <w:szCs w:val="20"/>
        </w:rPr>
        <w:t xml:space="preserve"> </w:t>
      </w:r>
      <w:r w:rsidR="003A4525" w:rsidRPr="001B6F1B">
        <w:rPr>
          <w:rFonts w:ascii="Arial" w:hAnsi="Arial" w:cs="Arial"/>
          <w:i/>
          <w:color w:val="000000" w:themeColor="text1"/>
          <w:sz w:val="20"/>
          <w:szCs w:val="20"/>
        </w:rPr>
        <w:t>Sprints</w:t>
      </w:r>
      <w:r w:rsidR="00DD11DA">
        <w:rPr>
          <w:rFonts w:ascii="Arial" w:hAnsi="Arial" w:cs="Arial"/>
          <w:color w:val="000000" w:themeColor="text1"/>
          <w:sz w:val="20"/>
          <w:szCs w:val="20"/>
        </w:rPr>
        <w:t xml:space="preserve"> - </w:t>
      </w:r>
      <w:r w:rsidR="0086426F" w:rsidRPr="001B6F1B">
        <w:rPr>
          <w:rFonts w:ascii="Arial" w:hAnsi="Arial" w:cs="Arial"/>
          <w:color w:val="000000" w:themeColor="text1"/>
          <w:sz w:val="20"/>
          <w:szCs w:val="20"/>
        </w:rPr>
        <w:t>conjuntos de tarefas</w:t>
      </w:r>
      <w:r w:rsidR="00DD11DA">
        <w:rPr>
          <w:rFonts w:ascii="Arial" w:hAnsi="Arial" w:cs="Arial"/>
          <w:color w:val="000000" w:themeColor="text1"/>
          <w:sz w:val="20"/>
          <w:szCs w:val="20"/>
        </w:rPr>
        <w:t xml:space="preserve"> -</w:t>
      </w:r>
      <w:r w:rsidR="0086426F" w:rsidRPr="001B6F1B">
        <w:rPr>
          <w:rFonts w:ascii="Arial" w:hAnsi="Arial" w:cs="Arial"/>
          <w:color w:val="000000" w:themeColor="text1"/>
          <w:sz w:val="20"/>
          <w:szCs w:val="20"/>
        </w:rPr>
        <w:t xml:space="preserve"> com</w:t>
      </w:r>
      <w:r w:rsidR="004A4386" w:rsidRPr="001B6F1B">
        <w:rPr>
          <w:rFonts w:ascii="Arial" w:hAnsi="Arial" w:cs="Arial"/>
          <w:color w:val="000000" w:themeColor="text1"/>
          <w:sz w:val="20"/>
          <w:szCs w:val="20"/>
        </w:rPr>
        <w:t xml:space="preserve"> ciclos semanais, onde uma vez por semana </w:t>
      </w:r>
      <w:r w:rsidR="00061839" w:rsidRPr="001B6F1B">
        <w:rPr>
          <w:rFonts w:ascii="Arial" w:hAnsi="Arial" w:cs="Arial"/>
          <w:color w:val="000000" w:themeColor="text1"/>
          <w:sz w:val="20"/>
          <w:szCs w:val="20"/>
        </w:rPr>
        <w:t>nos reuníamos</w:t>
      </w:r>
      <w:r w:rsidR="000A5F91" w:rsidRPr="001B6F1B">
        <w:rPr>
          <w:rFonts w:ascii="Arial" w:hAnsi="Arial" w:cs="Arial"/>
          <w:color w:val="000000" w:themeColor="text1"/>
          <w:sz w:val="20"/>
          <w:szCs w:val="20"/>
        </w:rPr>
        <w:t xml:space="preserve"> </w:t>
      </w:r>
      <w:r w:rsidR="000A5F91" w:rsidRPr="001B6F1B">
        <w:rPr>
          <w:rFonts w:ascii="Arial" w:hAnsi="Arial" w:cs="Arial"/>
          <w:color w:val="000000" w:themeColor="text1"/>
          <w:sz w:val="20"/>
          <w:szCs w:val="20"/>
        </w:rPr>
        <w:lastRenderedPageBreak/>
        <w:t>presencial</w:t>
      </w:r>
      <w:r w:rsidR="00061839" w:rsidRPr="001B6F1B">
        <w:rPr>
          <w:rFonts w:ascii="Arial" w:hAnsi="Arial" w:cs="Arial"/>
          <w:color w:val="000000" w:themeColor="text1"/>
          <w:sz w:val="20"/>
          <w:szCs w:val="20"/>
        </w:rPr>
        <w:t>mente</w:t>
      </w:r>
      <w:r w:rsidR="000A5F91" w:rsidRPr="001B6F1B">
        <w:rPr>
          <w:rFonts w:ascii="Arial" w:hAnsi="Arial" w:cs="Arial"/>
          <w:color w:val="000000" w:themeColor="text1"/>
          <w:sz w:val="20"/>
          <w:szCs w:val="20"/>
        </w:rPr>
        <w:t xml:space="preserve"> para</w:t>
      </w:r>
      <w:r w:rsidR="004A4386" w:rsidRPr="001B6F1B">
        <w:rPr>
          <w:rFonts w:ascii="Arial" w:hAnsi="Arial" w:cs="Arial"/>
          <w:color w:val="000000" w:themeColor="text1"/>
          <w:sz w:val="20"/>
          <w:szCs w:val="20"/>
        </w:rPr>
        <w:t xml:space="preserve"> atualiza</w:t>
      </w:r>
      <w:r w:rsidR="00DD11DA">
        <w:rPr>
          <w:rFonts w:ascii="Arial" w:hAnsi="Arial" w:cs="Arial"/>
          <w:color w:val="000000" w:themeColor="text1"/>
          <w:sz w:val="20"/>
          <w:szCs w:val="20"/>
        </w:rPr>
        <w:t>ção</w:t>
      </w:r>
      <w:r w:rsidR="004A4386" w:rsidRPr="001B6F1B">
        <w:rPr>
          <w:rFonts w:ascii="Arial" w:hAnsi="Arial" w:cs="Arial"/>
          <w:color w:val="000000" w:themeColor="text1"/>
          <w:sz w:val="20"/>
          <w:szCs w:val="20"/>
        </w:rPr>
        <w:t xml:space="preserve"> </w:t>
      </w:r>
      <w:r w:rsidR="00DD11DA">
        <w:rPr>
          <w:rFonts w:ascii="Arial" w:hAnsi="Arial" w:cs="Arial"/>
          <w:color w:val="000000" w:themeColor="text1"/>
          <w:sz w:val="20"/>
          <w:szCs w:val="20"/>
        </w:rPr>
        <w:t>d</w:t>
      </w:r>
      <w:r w:rsidR="004A4386" w:rsidRPr="001B6F1B">
        <w:rPr>
          <w:rFonts w:ascii="Arial" w:hAnsi="Arial" w:cs="Arial"/>
          <w:color w:val="000000" w:themeColor="text1"/>
          <w:sz w:val="20"/>
          <w:szCs w:val="20"/>
        </w:rPr>
        <w:t>o projeto</w:t>
      </w:r>
      <w:r w:rsidR="00061839" w:rsidRPr="001B6F1B">
        <w:rPr>
          <w:rFonts w:ascii="Arial" w:hAnsi="Arial" w:cs="Arial"/>
          <w:color w:val="000000" w:themeColor="text1"/>
          <w:sz w:val="20"/>
          <w:szCs w:val="20"/>
        </w:rPr>
        <w:t xml:space="preserve">, </w:t>
      </w:r>
      <w:r w:rsidR="004A4386" w:rsidRPr="001B6F1B">
        <w:rPr>
          <w:rFonts w:ascii="Arial" w:hAnsi="Arial" w:cs="Arial"/>
          <w:color w:val="000000" w:themeColor="text1"/>
          <w:sz w:val="20"/>
          <w:szCs w:val="20"/>
        </w:rPr>
        <w:t>entrega</w:t>
      </w:r>
      <w:r w:rsidR="001B6F1B">
        <w:rPr>
          <w:rFonts w:ascii="Arial" w:hAnsi="Arial" w:cs="Arial"/>
          <w:color w:val="000000" w:themeColor="text1"/>
          <w:sz w:val="20"/>
          <w:szCs w:val="20"/>
        </w:rPr>
        <w:t>ndo</w:t>
      </w:r>
      <w:r w:rsidR="0086426F" w:rsidRPr="001B6F1B">
        <w:rPr>
          <w:rFonts w:ascii="Arial" w:hAnsi="Arial" w:cs="Arial"/>
          <w:color w:val="000000" w:themeColor="text1"/>
          <w:sz w:val="20"/>
          <w:szCs w:val="20"/>
        </w:rPr>
        <w:t xml:space="preserve"> tarefas e </w:t>
      </w:r>
      <w:r w:rsidR="001B6F1B" w:rsidRPr="001B6F1B">
        <w:rPr>
          <w:rFonts w:ascii="Arial" w:hAnsi="Arial" w:cs="Arial"/>
          <w:color w:val="000000" w:themeColor="text1"/>
          <w:sz w:val="20"/>
          <w:szCs w:val="20"/>
        </w:rPr>
        <w:t>inicia</w:t>
      </w:r>
      <w:r w:rsidR="001B6F1B">
        <w:rPr>
          <w:rFonts w:ascii="Arial" w:hAnsi="Arial" w:cs="Arial"/>
          <w:color w:val="000000" w:themeColor="text1"/>
          <w:sz w:val="20"/>
          <w:szCs w:val="20"/>
        </w:rPr>
        <w:t>ndo</w:t>
      </w:r>
      <w:r w:rsidR="0086426F" w:rsidRPr="001B6F1B">
        <w:rPr>
          <w:rFonts w:ascii="Arial" w:hAnsi="Arial" w:cs="Arial"/>
          <w:color w:val="000000" w:themeColor="text1"/>
          <w:sz w:val="20"/>
          <w:szCs w:val="20"/>
        </w:rPr>
        <w:t xml:space="preserve"> um novo fluxo.</w:t>
      </w:r>
      <w:r w:rsidR="001B6F1B" w:rsidRPr="001B6F1B">
        <w:rPr>
          <w:rFonts w:ascii="Arial" w:hAnsi="Arial" w:cs="Arial"/>
          <w:color w:val="000000" w:themeColor="text1"/>
          <w:sz w:val="20"/>
          <w:szCs w:val="20"/>
        </w:rPr>
        <w:t xml:space="preserve"> </w:t>
      </w:r>
    </w:p>
    <w:p w14:paraId="5410B0BD" w14:textId="79B52FA7" w:rsidR="004A4386" w:rsidRPr="007A0070" w:rsidRDefault="001B6F1B" w:rsidP="004A4386">
      <w:pPr>
        <w:spacing w:after="120" w:line="360" w:lineRule="auto"/>
        <w:jc w:val="both"/>
        <w:rPr>
          <w:rFonts w:ascii="Arial" w:hAnsi="Arial" w:cs="Arial"/>
          <w:color w:val="000000" w:themeColor="text1"/>
          <w:sz w:val="20"/>
          <w:szCs w:val="20"/>
        </w:rPr>
      </w:pPr>
      <w:r>
        <w:rPr>
          <w:rFonts w:ascii="Arial" w:hAnsi="Arial" w:cs="Arial"/>
          <w:color w:val="000000" w:themeColor="text1"/>
          <w:sz w:val="20"/>
          <w:szCs w:val="20"/>
        </w:rPr>
        <w:t>Decidimos utilizar o Scrum por suas vantagens satisfatórias</w:t>
      </w:r>
      <w:r w:rsidR="00DD11DA">
        <w:rPr>
          <w:rFonts w:ascii="Arial" w:hAnsi="Arial" w:cs="Arial"/>
          <w:color w:val="000000" w:themeColor="text1"/>
          <w:sz w:val="20"/>
          <w:szCs w:val="20"/>
        </w:rPr>
        <w:t xml:space="preserve">. </w:t>
      </w:r>
      <w:r w:rsidR="005F1334">
        <w:rPr>
          <w:rFonts w:ascii="Arial" w:hAnsi="Arial" w:cs="Arial"/>
          <w:color w:val="000000" w:themeColor="text1"/>
          <w:sz w:val="20"/>
          <w:szCs w:val="20"/>
        </w:rPr>
        <w:t xml:space="preserve"> </w:t>
      </w:r>
      <w:r w:rsidR="00DD11DA">
        <w:rPr>
          <w:rFonts w:ascii="Arial" w:hAnsi="Arial" w:cs="Arial"/>
          <w:color w:val="000000" w:themeColor="text1"/>
          <w:sz w:val="20"/>
          <w:szCs w:val="20"/>
        </w:rPr>
        <w:t>Vantagens que foram</w:t>
      </w:r>
      <w:r w:rsidRPr="001B6F1B">
        <w:rPr>
          <w:rFonts w:ascii="Arial" w:hAnsi="Arial" w:cs="Arial"/>
          <w:color w:val="000000" w:themeColor="text1"/>
          <w:sz w:val="20"/>
          <w:szCs w:val="20"/>
        </w:rPr>
        <w:t xml:space="preserve"> </w:t>
      </w:r>
      <w:r>
        <w:rPr>
          <w:rFonts w:ascii="Arial" w:hAnsi="Arial" w:cs="Arial"/>
          <w:color w:val="000000" w:themeColor="text1"/>
          <w:sz w:val="20"/>
          <w:szCs w:val="20"/>
        </w:rPr>
        <w:t xml:space="preserve">comprovadas na pesquisa de </w:t>
      </w:r>
      <w:r w:rsidRPr="001B6F1B">
        <w:rPr>
          <w:rFonts w:ascii="Arial" w:hAnsi="Arial" w:cs="Arial"/>
          <w:color w:val="000000" w:themeColor="text1"/>
          <w:sz w:val="20"/>
          <w:szCs w:val="20"/>
        </w:rPr>
        <w:t>Carvalho</w:t>
      </w:r>
      <w:r>
        <w:rPr>
          <w:rFonts w:ascii="Arial" w:hAnsi="Arial" w:cs="Arial"/>
          <w:color w:val="000000" w:themeColor="text1"/>
          <w:sz w:val="20"/>
          <w:szCs w:val="20"/>
        </w:rPr>
        <w:t xml:space="preserve"> e</w:t>
      </w:r>
      <w:r w:rsidRPr="001B6F1B">
        <w:rPr>
          <w:rFonts w:ascii="Arial" w:hAnsi="Arial" w:cs="Arial"/>
          <w:color w:val="000000" w:themeColor="text1"/>
          <w:sz w:val="20"/>
          <w:szCs w:val="20"/>
        </w:rPr>
        <w:t xml:space="preserve"> Mello</w:t>
      </w:r>
      <w:r w:rsidR="00DD11DA">
        <w:rPr>
          <w:rFonts w:ascii="Arial" w:hAnsi="Arial" w:cs="Arial"/>
          <w:color w:val="000000" w:themeColor="text1"/>
          <w:sz w:val="20"/>
          <w:szCs w:val="20"/>
        </w:rPr>
        <w:t xml:space="preserve"> (2012),</w:t>
      </w:r>
      <w:r>
        <w:rPr>
          <w:rFonts w:ascii="Arial" w:hAnsi="Arial" w:cs="Arial"/>
          <w:color w:val="000000" w:themeColor="text1"/>
          <w:sz w:val="20"/>
          <w:szCs w:val="20"/>
        </w:rPr>
        <w:t xml:space="preserve"> </w:t>
      </w:r>
      <w:r w:rsidR="00DD11DA">
        <w:rPr>
          <w:rFonts w:ascii="Arial" w:hAnsi="Arial" w:cs="Arial"/>
          <w:color w:val="000000" w:themeColor="text1"/>
          <w:sz w:val="20"/>
          <w:szCs w:val="20"/>
        </w:rPr>
        <w:t>foi analisado uma eq</w:t>
      </w:r>
      <w:r>
        <w:rPr>
          <w:rFonts w:ascii="Arial" w:hAnsi="Arial" w:cs="Arial"/>
          <w:color w:val="000000" w:themeColor="text1"/>
          <w:sz w:val="20"/>
          <w:szCs w:val="20"/>
        </w:rPr>
        <w:t>uipe que utilizou a metodologia Scrum,</w:t>
      </w:r>
      <w:r w:rsidR="00DD11DA">
        <w:rPr>
          <w:rFonts w:ascii="Arial" w:hAnsi="Arial" w:cs="Arial"/>
          <w:color w:val="000000" w:themeColor="text1"/>
          <w:sz w:val="20"/>
          <w:szCs w:val="20"/>
        </w:rPr>
        <w:t xml:space="preserve"> a equipe teve </w:t>
      </w:r>
      <w:r w:rsidRPr="001B6F1B">
        <w:rPr>
          <w:rFonts w:ascii="Arial" w:hAnsi="Arial" w:cs="Arial"/>
          <w:color w:val="000000" w:themeColor="text1"/>
          <w:sz w:val="20"/>
          <w:szCs w:val="20"/>
        </w:rPr>
        <w:t xml:space="preserve">melhoria na comunicação e aumento da colaboração entre </w:t>
      </w:r>
      <w:r w:rsidR="00DD11DA">
        <w:rPr>
          <w:rFonts w:ascii="Arial" w:hAnsi="Arial" w:cs="Arial"/>
          <w:color w:val="000000" w:themeColor="text1"/>
          <w:sz w:val="20"/>
          <w:szCs w:val="20"/>
        </w:rPr>
        <w:t xml:space="preserve">os </w:t>
      </w:r>
      <w:r w:rsidRPr="001B6F1B">
        <w:rPr>
          <w:rFonts w:ascii="Arial" w:hAnsi="Arial" w:cs="Arial"/>
          <w:color w:val="000000" w:themeColor="text1"/>
          <w:sz w:val="20"/>
          <w:szCs w:val="20"/>
        </w:rPr>
        <w:t>envolvidos</w:t>
      </w:r>
      <w:r w:rsidR="00DD11DA">
        <w:rPr>
          <w:rFonts w:ascii="Arial" w:hAnsi="Arial" w:cs="Arial"/>
          <w:color w:val="000000" w:themeColor="text1"/>
          <w:sz w:val="20"/>
          <w:szCs w:val="20"/>
        </w:rPr>
        <w:t>,</w:t>
      </w:r>
      <w:r w:rsidRPr="001B6F1B">
        <w:rPr>
          <w:rFonts w:ascii="Arial" w:hAnsi="Arial" w:cs="Arial"/>
          <w:color w:val="000000" w:themeColor="text1"/>
          <w:sz w:val="20"/>
          <w:szCs w:val="20"/>
        </w:rPr>
        <w:t xml:space="preserve"> aumento da motivação</w:t>
      </w:r>
      <w:r w:rsidR="00DD11DA">
        <w:rPr>
          <w:rFonts w:ascii="Arial" w:hAnsi="Arial" w:cs="Arial"/>
          <w:color w:val="000000" w:themeColor="text1"/>
          <w:sz w:val="20"/>
          <w:szCs w:val="20"/>
        </w:rPr>
        <w:t xml:space="preserve">, </w:t>
      </w:r>
      <w:r w:rsidRPr="001B6F1B">
        <w:rPr>
          <w:rFonts w:ascii="Arial" w:hAnsi="Arial" w:cs="Arial"/>
          <w:color w:val="000000" w:themeColor="text1"/>
          <w:sz w:val="20"/>
          <w:szCs w:val="20"/>
        </w:rPr>
        <w:t xml:space="preserve">diminuição do risco </w:t>
      </w:r>
      <w:r w:rsidR="00DD11DA">
        <w:rPr>
          <w:rFonts w:ascii="Arial" w:hAnsi="Arial" w:cs="Arial"/>
          <w:color w:val="000000" w:themeColor="text1"/>
          <w:sz w:val="20"/>
          <w:szCs w:val="20"/>
        </w:rPr>
        <w:t>de insucesso e</w:t>
      </w:r>
      <w:r w:rsidR="00DD11DA" w:rsidRPr="00DD11DA">
        <w:rPr>
          <w:rFonts w:ascii="Arial" w:hAnsi="Arial" w:cs="Arial"/>
          <w:color w:val="000000" w:themeColor="text1"/>
          <w:sz w:val="20"/>
          <w:szCs w:val="20"/>
        </w:rPr>
        <w:t xml:space="preserve"> </w:t>
      </w:r>
      <w:r w:rsidR="00DD11DA" w:rsidRPr="001B6F1B">
        <w:rPr>
          <w:rFonts w:ascii="Arial" w:hAnsi="Arial" w:cs="Arial"/>
          <w:color w:val="000000" w:themeColor="text1"/>
          <w:sz w:val="20"/>
          <w:szCs w:val="20"/>
        </w:rPr>
        <w:t xml:space="preserve">diminuição </w:t>
      </w:r>
      <w:r w:rsidR="00DD11DA">
        <w:rPr>
          <w:rFonts w:ascii="Arial" w:hAnsi="Arial" w:cs="Arial"/>
          <w:color w:val="000000" w:themeColor="text1"/>
          <w:sz w:val="20"/>
          <w:szCs w:val="20"/>
        </w:rPr>
        <w:t>do tempo gasto para finalizar o projeto.</w:t>
      </w:r>
    </w:p>
    <w:p w14:paraId="548D897F" w14:textId="10B03A03" w:rsidR="00B758E5" w:rsidRDefault="005B5B0C" w:rsidP="004A4386">
      <w:pPr>
        <w:spacing w:after="120" w:line="360" w:lineRule="auto"/>
        <w:jc w:val="both"/>
        <w:rPr>
          <w:rFonts w:ascii="Arial" w:hAnsi="Arial" w:cs="Arial"/>
          <w:color w:val="002060"/>
          <w:sz w:val="20"/>
          <w:szCs w:val="20"/>
        </w:rPr>
      </w:pPr>
      <w:r>
        <w:rPr>
          <w:rFonts w:ascii="Arial" w:hAnsi="Arial" w:cs="Arial"/>
          <w:color w:val="002060"/>
          <w:sz w:val="20"/>
          <w:szCs w:val="20"/>
        </w:rPr>
        <w:t>Para modelagem dos dados, utilizamos o diagrama de entidade relacionais</w:t>
      </w:r>
      <w:r w:rsidR="00B758E5">
        <w:rPr>
          <w:rFonts w:ascii="Arial" w:hAnsi="Arial" w:cs="Arial"/>
          <w:color w:val="002060"/>
          <w:sz w:val="20"/>
          <w:szCs w:val="20"/>
        </w:rPr>
        <w:t xml:space="preserve"> – DER. Ele rep</w:t>
      </w:r>
      <w:r w:rsidR="004A4386" w:rsidRPr="00D82368">
        <w:rPr>
          <w:rFonts w:ascii="Arial" w:hAnsi="Arial" w:cs="Arial"/>
          <w:color w:val="002060"/>
          <w:sz w:val="20"/>
          <w:szCs w:val="20"/>
        </w:rPr>
        <w:t xml:space="preserve">resenta de forma </w:t>
      </w:r>
      <w:r w:rsidR="00793C60">
        <w:rPr>
          <w:rFonts w:ascii="Arial" w:hAnsi="Arial" w:cs="Arial"/>
          <w:color w:val="002060"/>
          <w:sz w:val="20"/>
          <w:szCs w:val="20"/>
        </w:rPr>
        <w:t>gráfica</w:t>
      </w:r>
      <w:r w:rsidR="004A4386" w:rsidRPr="00D82368">
        <w:rPr>
          <w:rFonts w:ascii="Arial" w:hAnsi="Arial" w:cs="Arial"/>
          <w:color w:val="002060"/>
          <w:sz w:val="20"/>
          <w:szCs w:val="20"/>
        </w:rPr>
        <w:t xml:space="preserve"> o banco de dados</w:t>
      </w:r>
      <w:r w:rsidR="001533B2">
        <w:rPr>
          <w:rFonts w:ascii="Arial" w:hAnsi="Arial" w:cs="Arial"/>
          <w:color w:val="002060"/>
          <w:sz w:val="20"/>
          <w:szCs w:val="20"/>
        </w:rPr>
        <w:t>, o que facilita a implementação no software.</w:t>
      </w:r>
      <w:r w:rsidR="00F2723C">
        <w:rPr>
          <w:rFonts w:ascii="Arial" w:hAnsi="Arial" w:cs="Arial"/>
          <w:color w:val="002060"/>
          <w:sz w:val="20"/>
          <w:szCs w:val="20"/>
        </w:rPr>
        <w:t xml:space="preserve"> Com o DER modelamos em tabela uma parte do sistema responsável por enviar os questionários para as escolas. </w:t>
      </w:r>
      <w:r w:rsidR="002A4C03">
        <w:rPr>
          <w:rFonts w:ascii="Arial" w:hAnsi="Arial" w:cs="Arial"/>
          <w:color w:val="002060"/>
          <w:sz w:val="20"/>
          <w:szCs w:val="20"/>
        </w:rPr>
        <w:t xml:space="preserve">As escolas podem preencher </w:t>
      </w:r>
      <w:r w:rsidR="0082285A">
        <w:rPr>
          <w:rFonts w:ascii="Arial" w:hAnsi="Arial" w:cs="Arial"/>
          <w:color w:val="002060"/>
          <w:sz w:val="20"/>
          <w:szCs w:val="20"/>
        </w:rPr>
        <w:t>de um a vários</w:t>
      </w:r>
      <w:r w:rsidR="002A4C03">
        <w:rPr>
          <w:rFonts w:ascii="Arial" w:hAnsi="Arial" w:cs="Arial"/>
          <w:color w:val="002060"/>
          <w:sz w:val="20"/>
          <w:szCs w:val="20"/>
        </w:rPr>
        <w:t xml:space="preserve"> questionários</w:t>
      </w:r>
      <w:r w:rsidR="0082285A">
        <w:rPr>
          <w:rFonts w:ascii="Arial" w:hAnsi="Arial" w:cs="Arial"/>
          <w:color w:val="002060"/>
          <w:sz w:val="20"/>
          <w:szCs w:val="20"/>
        </w:rPr>
        <w:t xml:space="preserve">, esses com perguntas diferentes possuindo alternativas com valores que </w:t>
      </w:r>
      <w:r w:rsidR="00F2723C">
        <w:rPr>
          <w:rFonts w:ascii="Arial" w:hAnsi="Arial" w:cs="Arial"/>
          <w:color w:val="002060"/>
          <w:sz w:val="20"/>
          <w:szCs w:val="20"/>
        </w:rPr>
        <w:t>contribuem na análise da</w:t>
      </w:r>
      <w:r w:rsidR="00E23081">
        <w:rPr>
          <w:rFonts w:ascii="Arial" w:hAnsi="Arial" w:cs="Arial"/>
          <w:color w:val="002060"/>
          <w:sz w:val="20"/>
          <w:szCs w:val="20"/>
        </w:rPr>
        <w:t>s</w:t>
      </w:r>
      <w:r w:rsidR="00F2723C">
        <w:rPr>
          <w:rFonts w:ascii="Arial" w:hAnsi="Arial" w:cs="Arial"/>
          <w:color w:val="002060"/>
          <w:sz w:val="20"/>
          <w:szCs w:val="20"/>
        </w:rPr>
        <w:t xml:space="preserve"> necessidade</w:t>
      </w:r>
      <w:r w:rsidR="00E23081">
        <w:rPr>
          <w:rFonts w:ascii="Arial" w:hAnsi="Arial" w:cs="Arial"/>
          <w:color w:val="002060"/>
          <w:sz w:val="20"/>
          <w:szCs w:val="20"/>
        </w:rPr>
        <w:t>s</w:t>
      </w:r>
      <w:r w:rsidR="00F2723C">
        <w:rPr>
          <w:rFonts w:ascii="Arial" w:hAnsi="Arial" w:cs="Arial"/>
          <w:color w:val="002060"/>
          <w:sz w:val="20"/>
          <w:szCs w:val="20"/>
        </w:rPr>
        <w:t xml:space="preserve"> das escolas</w:t>
      </w:r>
      <w:r w:rsidR="003D3A15">
        <w:rPr>
          <w:rFonts w:ascii="Arial" w:hAnsi="Arial" w:cs="Arial"/>
          <w:color w:val="002060"/>
          <w:sz w:val="20"/>
          <w:szCs w:val="20"/>
        </w:rPr>
        <w:t xml:space="preserve"> quanto as d</w:t>
      </w:r>
      <w:bookmarkStart w:id="3" w:name="_GoBack"/>
      <w:bookmarkEnd w:id="3"/>
      <w:r w:rsidR="003D3A15">
        <w:rPr>
          <w:rFonts w:ascii="Arial" w:hAnsi="Arial" w:cs="Arial"/>
          <w:color w:val="002060"/>
          <w:sz w:val="20"/>
          <w:szCs w:val="20"/>
        </w:rPr>
        <w:t>oações</w:t>
      </w:r>
      <w:r w:rsidR="00F2723C">
        <w:rPr>
          <w:rFonts w:ascii="Arial" w:hAnsi="Arial" w:cs="Arial"/>
          <w:color w:val="002060"/>
          <w:sz w:val="20"/>
          <w:szCs w:val="20"/>
        </w:rPr>
        <w:t>.</w:t>
      </w:r>
    </w:p>
    <w:p w14:paraId="12737EB5" w14:textId="5C6A71CD" w:rsidR="00F2723C" w:rsidRDefault="003D3A15" w:rsidP="00BF6E26">
      <w:pPr>
        <w:spacing w:after="120" w:line="360" w:lineRule="auto"/>
        <w:jc w:val="center"/>
        <w:rPr>
          <w:rFonts w:ascii="Arial" w:hAnsi="Arial" w:cs="Arial"/>
          <w:color w:val="002060"/>
          <w:sz w:val="20"/>
          <w:szCs w:val="20"/>
        </w:rPr>
      </w:pPr>
      <w:r>
        <w:rPr>
          <w:rFonts w:ascii="Arial" w:hAnsi="Arial" w:cs="Arial"/>
          <w:noProof/>
          <w:color w:val="002060"/>
          <w:sz w:val="20"/>
          <w:szCs w:val="20"/>
        </w:rPr>
        <w:drawing>
          <wp:inline distT="0" distB="0" distL="0" distR="0" wp14:anchorId="7A9CAE5E" wp14:editId="2C615348">
            <wp:extent cx="3037840" cy="3717388"/>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nário.png"/>
                    <pic:cNvPicPr/>
                  </pic:nvPicPr>
                  <pic:blipFill rotWithShape="1">
                    <a:blip r:embed="rId16">
                      <a:extLst>
                        <a:ext uri="{28A0092B-C50C-407E-A947-70E740481C1C}">
                          <a14:useLocalDpi xmlns:a14="http://schemas.microsoft.com/office/drawing/2010/main" val="0"/>
                        </a:ext>
                      </a:extLst>
                    </a:blip>
                    <a:srcRect l="8506" t="4769" r="5957" b="2283"/>
                    <a:stretch/>
                  </pic:blipFill>
                  <pic:spPr bwMode="auto">
                    <a:xfrm>
                      <a:off x="0" y="0"/>
                      <a:ext cx="3037840" cy="3717388"/>
                    </a:xfrm>
                    <a:prstGeom prst="rect">
                      <a:avLst/>
                    </a:prstGeom>
                    <a:ln>
                      <a:noFill/>
                    </a:ln>
                    <a:extLst>
                      <a:ext uri="{53640926-AAD7-44D8-BBD7-CCE9431645EC}">
                        <a14:shadowObscured xmlns:a14="http://schemas.microsoft.com/office/drawing/2010/main"/>
                      </a:ext>
                    </a:extLst>
                  </pic:spPr>
                </pic:pic>
              </a:graphicData>
            </a:graphic>
          </wp:inline>
        </w:drawing>
      </w:r>
    </w:p>
    <w:p w14:paraId="27EF5750" w14:textId="2CC4BA96" w:rsidR="00BF6E26" w:rsidRDefault="00BF6E26" w:rsidP="00BF6E26">
      <w:pPr>
        <w:spacing w:after="120" w:line="360" w:lineRule="auto"/>
        <w:jc w:val="center"/>
        <w:rPr>
          <w:rFonts w:ascii="Arial" w:hAnsi="Arial" w:cs="Arial"/>
          <w:color w:val="002060"/>
          <w:sz w:val="20"/>
          <w:szCs w:val="20"/>
        </w:rPr>
      </w:pPr>
      <w:r>
        <w:rPr>
          <w:rFonts w:ascii="Arial" w:hAnsi="Arial" w:cs="Arial"/>
          <w:color w:val="002060"/>
          <w:sz w:val="20"/>
          <w:szCs w:val="20"/>
        </w:rPr>
        <w:t>Figura 2 – Diagrama de Entidade Relacionais</w:t>
      </w:r>
      <w:r>
        <w:rPr>
          <w:rFonts w:ascii="Arial" w:hAnsi="Arial" w:cs="Arial"/>
          <w:noProof/>
          <w:color w:val="002060"/>
          <w:sz w:val="20"/>
          <w:szCs w:val="20"/>
        </w:rPr>
        <w:t xml:space="preserve"> (questionario) – </w:t>
      </w:r>
      <w:hyperlink r:id="rId17" w:history="1">
        <w:r w:rsidRPr="00BF6E26">
          <w:rPr>
            <w:rFonts w:ascii="Arial" w:hAnsi="Arial" w:cs="Arial"/>
            <w:color w:val="002060"/>
            <w:sz w:val="20"/>
            <w:szCs w:val="20"/>
          </w:rPr>
          <w:t>MySQL Workbench</w:t>
        </w:r>
      </w:hyperlink>
    </w:p>
    <w:p w14:paraId="1D75EA92" w14:textId="36E8B66A" w:rsidR="003D3A15" w:rsidRPr="003D3A15" w:rsidRDefault="003D3A15" w:rsidP="003D3A15">
      <w:pPr>
        <w:spacing w:after="120" w:line="360" w:lineRule="auto"/>
        <w:rPr>
          <w:rFonts w:ascii="Arial" w:hAnsi="Arial" w:cs="Arial"/>
          <w:color w:val="FF0000"/>
          <w:sz w:val="20"/>
          <w:szCs w:val="20"/>
        </w:rPr>
      </w:pPr>
      <w:r w:rsidRPr="003D3A15">
        <w:rPr>
          <w:rFonts w:ascii="Arial" w:hAnsi="Arial" w:cs="Arial"/>
          <w:color w:val="FF0000"/>
          <w:sz w:val="20"/>
          <w:szCs w:val="20"/>
        </w:rPr>
        <w:t>FALTA</w:t>
      </w:r>
    </w:p>
    <w:p w14:paraId="18AAD6AE" w14:textId="23FE5CF1" w:rsidR="003D3A15" w:rsidRPr="003D3A15" w:rsidRDefault="003D3A15" w:rsidP="003D3A15">
      <w:pPr>
        <w:spacing w:after="120" w:line="360" w:lineRule="auto"/>
        <w:rPr>
          <w:rFonts w:ascii="Arial" w:hAnsi="Arial" w:cs="Arial"/>
          <w:color w:val="FF0000"/>
          <w:sz w:val="20"/>
          <w:szCs w:val="20"/>
        </w:rPr>
      </w:pPr>
      <w:r w:rsidRPr="003D3A15">
        <w:rPr>
          <w:rFonts w:ascii="Arial" w:hAnsi="Arial" w:cs="Arial"/>
          <w:color w:val="FF0000"/>
          <w:sz w:val="20"/>
          <w:szCs w:val="20"/>
        </w:rPr>
        <w:t>- Colocar referência do Scrum;</w:t>
      </w:r>
    </w:p>
    <w:p w14:paraId="36F62391" w14:textId="4A1500E4" w:rsidR="003D3A15" w:rsidRPr="003D3A15" w:rsidRDefault="003D3A15" w:rsidP="003D3A15">
      <w:pPr>
        <w:spacing w:after="120" w:line="360" w:lineRule="auto"/>
        <w:rPr>
          <w:rFonts w:ascii="Arial" w:hAnsi="Arial" w:cs="Arial"/>
          <w:color w:val="FF0000"/>
          <w:sz w:val="20"/>
          <w:szCs w:val="20"/>
        </w:rPr>
      </w:pPr>
      <w:r w:rsidRPr="003D3A15">
        <w:rPr>
          <w:rFonts w:ascii="Arial" w:hAnsi="Arial" w:cs="Arial"/>
          <w:color w:val="FF0000"/>
          <w:sz w:val="20"/>
          <w:szCs w:val="20"/>
        </w:rPr>
        <w:t>- Falar sobre o DER do Colaborador;</w:t>
      </w:r>
    </w:p>
    <w:p w14:paraId="356A5D43" w14:textId="00602531" w:rsidR="003D3A15" w:rsidRPr="003D3A15" w:rsidRDefault="003D3A15" w:rsidP="003D3A15">
      <w:pPr>
        <w:spacing w:after="120" w:line="360" w:lineRule="auto"/>
        <w:rPr>
          <w:rFonts w:ascii="Arial" w:hAnsi="Arial" w:cs="Arial"/>
          <w:color w:val="FF0000"/>
          <w:sz w:val="20"/>
          <w:szCs w:val="20"/>
        </w:rPr>
      </w:pPr>
      <w:r w:rsidRPr="003D3A15">
        <w:rPr>
          <w:rFonts w:ascii="Arial" w:hAnsi="Arial" w:cs="Arial"/>
          <w:color w:val="FF0000"/>
          <w:sz w:val="20"/>
          <w:szCs w:val="20"/>
        </w:rPr>
        <w:t>- Metodologia inicial;</w:t>
      </w:r>
    </w:p>
    <w:p w14:paraId="69A3CC6C" w14:textId="04E953EA" w:rsidR="000A5F91" w:rsidRDefault="000A5F91" w:rsidP="000A5F91">
      <w:pPr>
        <w:spacing w:after="120" w:line="360" w:lineRule="auto"/>
        <w:jc w:val="both"/>
        <w:rPr>
          <w:rFonts w:ascii="Arial" w:hAnsi="Arial" w:cs="Arial"/>
          <w:b/>
          <w:smallCaps/>
        </w:rPr>
      </w:pPr>
      <w:r w:rsidRPr="000A5F91">
        <w:rPr>
          <w:rFonts w:ascii="Arial" w:hAnsi="Arial" w:cs="Arial"/>
          <w:b/>
          <w:smallCaps/>
          <w:color w:val="000000" w:themeColor="text1"/>
        </w:rPr>
        <w:t xml:space="preserve">3 </w:t>
      </w:r>
      <w:r w:rsidR="005B5B0C">
        <w:rPr>
          <w:rFonts w:ascii="Arial" w:hAnsi="Arial" w:cs="Arial"/>
          <w:b/>
          <w:smallCaps/>
        </w:rPr>
        <w:t>Referências</w:t>
      </w:r>
      <w:r w:rsidR="00857B53">
        <w:rPr>
          <w:rFonts w:ascii="Arial" w:hAnsi="Arial" w:cs="Arial"/>
          <w:b/>
          <w:smallCaps/>
        </w:rPr>
        <w:t xml:space="preserve"> Bibliográficas</w:t>
      </w:r>
    </w:p>
    <w:p w14:paraId="490B762C" w14:textId="77777777" w:rsidR="00323611" w:rsidRDefault="00323611" w:rsidP="00F67350">
      <w:pPr>
        <w:spacing w:after="120" w:line="360" w:lineRule="auto"/>
        <w:jc w:val="both"/>
        <w:rPr>
          <w:rFonts w:ascii="Arial" w:hAnsi="Arial" w:cs="Arial"/>
          <w:b/>
          <w:smallCaps/>
          <w:color w:val="002060"/>
        </w:rPr>
      </w:pPr>
    </w:p>
    <w:p w14:paraId="2E2A0F31" w14:textId="0C202A82" w:rsidR="00B21958" w:rsidRPr="004A4386" w:rsidRDefault="00B21958" w:rsidP="00F67350">
      <w:pPr>
        <w:spacing w:after="120" w:line="360" w:lineRule="auto"/>
        <w:jc w:val="both"/>
        <w:rPr>
          <w:rFonts w:ascii="Arial" w:hAnsi="Arial" w:cs="Arial"/>
          <w:b/>
          <w:smallCaps/>
          <w:color w:val="385623" w:themeColor="accent6" w:themeShade="80"/>
        </w:rPr>
        <w:sectPr w:rsidR="00B21958" w:rsidRPr="004A4386" w:rsidSect="007855E9">
          <w:headerReference w:type="even" r:id="rId18"/>
          <w:headerReference w:type="default" r:id="rId19"/>
          <w:type w:val="continuous"/>
          <w:pgSz w:w="11907" w:h="16839" w:code="9"/>
          <w:pgMar w:top="1418" w:right="851" w:bottom="1418" w:left="851" w:header="709" w:footer="709" w:gutter="0"/>
          <w:cols w:num="2" w:space="454"/>
          <w:docGrid w:linePitch="326"/>
        </w:sectPr>
      </w:pPr>
    </w:p>
    <w:p w14:paraId="6BE755A6" w14:textId="77777777" w:rsidR="002A04F0" w:rsidRPr="00BC74ED" w:rsidRDefault="002A04F0" w:rsidP="00B21958">
      <w:pPr>
        <w:spacing w:line="360" w:lineRule="auto"/>
        <w:rPr>
          <w:rFonts w:ascii="Arial" w:hAnsi="Arial" w:cs="Arial"/>
        </w:rPr>
      </w:pPr>
      <w:r w:rsidRPr="00BC74ED">
        <w:rPr>
          <w:rFonts w:ascii="Arial" w:hAnsi="Arial" w:cs="Arial"/>
        </w:rPr>
        <w:t>___________________________________________________________</w:t>
      </w:r>
      <w:r>
        <w:rPr>
          <w:rFonts w:ascii="Arial" w:hAnsi="Arial" w:cs="Arial"/>
        </w:rPr>
        <w:t>____</w:t>
      </w:r>
      <w:r w:rsidRPr="00BC74ED">
        <w:rPr>
          <w:rFonts w:ascii="Arial" w:hAnsi="Arial" w:cs="Arial"/>
        </w:rPr>
        <w:t>_____________</w:t>
      </w:r>
    </w:p>
    <w:p w14:paraId="41C8F396" w14:textId="77777777" w:rsidR="00A87668" w:rsidRDefault="00A87668" w:rsidP="00E916B2">
      <w:pPr>
        <w:spacing w:after="120" w:line="360" w:lineRule="auto"/>
        <w:rPr>
          <w:rFonts w:ascii="Arial" w:hAnsi="Arial" w:cs="Arial"/>
          <w:b/>
          <w:smallCaps/>
          <w:sz w:val="20"/>
          <w:szCs w:val="20"/>
        </w:rPr>
      </w:pPr>
    </w:p>
    <w:p w14:paraId="1A8A572A" w14:textId="77777777" w:rsidR="006C01AF" w:rsidRPr="00B301F3" w:rsidRDefault="006C01AF" w:rsidP="00E916B2">
      <w:pPr>
        <w:spacing w:after="120" w:line="360" w:lineRule="auto"/>
        <w:rPr>
          <w:rFonts w:ascii="Arial" w:hAnsi="Arial" w:cs="Arial"/>
          <w:b/>
          <w:smallCaps/>
        </w:rPr>
      </w:pPr>
      <w:r w:rsidRPr="00B301F3">
        <w:rPr>
          <w:rFonts w:ascii="Arial" w:hAnsi="Arial" w:cs="Arial"/>
          <w:b/>
          <w:smallCaps/>
        </w:rPr>
        <w:t>Referências</w:t>
      </w:r>
    </w:p>
    <w:p w14:paraId="72A3D3EC" w14:textId="77777777" w:rsidR="00A87668" w:rsidRDefault="00A87668" w:rsidP="00E916B2">
      <w:pPr>
        <w:autoSpaceDE w:val="0"/>
        <w:autoSpaceDN w:val="0"/>
        <w:adjustRightInd w:val="0"/>
        <w:spacing w:after="120"/>
        <w:jc w:val="both"/>
        <w:rPr>
          <w:rFonts w:ascii="Arial" w:hAnsi="Arial" w:cs="Arial"/>
          <w:bCs/>
          <w:sz w:val="20"/>
          <w:szCs w:val="20"/>
          <w:lang w:eastAsia="pt-BR"/>
        </w:rPr>
        <w:sectPr w:rsidR="00A87668" w:rsidSect="00A87668">
          <w:type w:val="continuous"/>
          <w:pgSz w:w="11907" w:h="16839" w:code="9"/>
          <w:pgMar w:top="1418" w:right="851" w:bottom="1418" w:left="851" w:header="709" w:footer="709" w:gutter="0"/>
          <w:cols w:space="454"/>
          <w:titlePg/>
          <w:docGrid w:linePitch="326"/>
        </w:sectPr>
      </w:pPr>
    </w:p>
    <w:p w14:paraId="7E873F75" w14:textId="11CA6EDF" w:rsidR="00CE3472" w:rsidRDefault="00A34F74" w:rsidP="000D3F4F">
      <w:pPr>
        <w:autoSpaceDE w:val="0"/>
        <w:autoSpaceDN w:val="0"/>
        <w:adjustRightInd w:val="0"/>
        <w:jc w:val="both"/>
        <w:rPr>
          <w:rFonts w:ascii="Arial" w:hAnsi="Arial" w:cs="Arial"/>
          <w:bCs/>
          <w:sz w:val="20"/>
          <w:szCs w:val="20"/>
          <w:lang w:eastAsia="pt-BR"/>
        </w:rPr>
      </w:pPr>
      <w:r w:rsidRPr="00A34F74">
        <w:rPr>
          <w:rFonts w:ascii="Arial" w:hAnsi="Arial" w:cs="Arial"/>
          <w:bCs/>
          <w:sz w:val="20"/>
          <w:szCs w:val="20"/>
          <w:lang w:eastAsia="pt-BR"/>
        </w:rPr>
        <w:t>BORGES</w:t>
      </w:r>
      <w:r w:rsidR="00C0386B">
        <w:rPr>
          <w:rFonts w:ascii="Arial" w:hAnsi="Arial" w:cs="Arial"/>
          <w:bCs/>
          <w:sz w:val="20"/>
          <w:szCs w:val="20"/>
          <w:lang w:eastAsia="pt-BR"/>
        </w:rPr>
        <w:t>, M. F. V.</w:t>
      </w:r>
      <w:r w:rsidR="000D3F4F">
        <w:rPr>
          <w:rFonts w:ascii="Arial" w:hAnsi="Arial" w:cs="Arial"/>
          <w:bCs/>
          <w:sz w:val="20"/>
          <w:szCs w:val="20"/>
          <w:lang w:eastAsia="pt-BR"/>
        </w:rPr>
        <w:t xml:space="preserve"> </w:t>
      </w:r>
      <w:r w:rsidR="000D3F4F" w:rsidRPr="000D3F4F">
        <w:rPr>
          <w:rFonts w:ascii="Arial" w:hAnsi="Arial" w:cs="Arial"/>
          <w:b/>
          <w:bCs/>
          <w:sz w:val="20"/>
          <w:szCs w:val="20"/>
          <w:lang w:eastAsia="pt-BR"/>
        </w:rPr>
        <w:t>Inserção da Informática no Ambiente Escolar</w:t>
      </w:r>
      <w:r w:rsidR="000D3F4F">
        <w:rPr>
          <w:rFonts w:ascii="Arial" w:hAnsi="Arial" w:cs="Arial"/>
          <w:bCs/>
          <w:sz w:val="20"/>
          <w:szCs w:val="20"/>
          <w:lang w:eastAsia="pt-BR"/>
        </w:rPr>
        <w:t xml:space="preserve">: inclusão </w:t>
      </w:r>
      <w:r w:rsidR="000D3F4F" w:rsidRPr="000D3F4F">
        <w:rPr>
          <w:rFonts w:ascii="Arial" w:hAnsi="Arial" w:cs="Arial"/>
          <w:bCs/>
          <w:sz w:val="20"/>
          <w:szCs w:val="20"/>
          <w:lang w:eastAsia="pt-BR"/>
        </w:rPr>
        <w:t>digital e laboratórios de informátic</w:t>
      </w:r>
      <w:r w:rsidR="000D3F4F">
        <w:rPr>
          <w:rFonts w:ascii="Arial" w:hAnsi="Arial" w:cs="Arial"/>
          <w:bCs/>
          <w:sz w:val="20"/>
          <w:szCs w:val="20"/>
          <w:lang w:eastAsia="pt-BR"/>
        </w:rPr>
        <w:t>a numa rede municipal de ensino. Belém do Pará:</w:t>
      </w:r>
      <w:r w:rsidR="000D3F4F" w:rsidRPr="000D3F4F">
        <w:t xml:space="preserve"> </w:t>
      </w:r>
      <w:r w:rsidR="000D3F4F" w:rsidRPr="000D3F4F">
        <w:rPr>
          <w:rFonts w:ascii="Arial" w:hAnsi="Arial" w:cs="Arial"/>
          <w:bCs/>
          <w:sz w:val="20"/>
          <w:szCs w:val="20"/>
          <w:lang w:eastAsia="pt-BR"/>
        </w:rPr>
        <w:t>XXVIII Congresso da Sociedade Brasileira de Computação (SBC) 2008, Workshop de Informática na Escola (WIE)</w:t>
      </w:r>
      <w:r w:rsidR="000D3F4F">
        <w:rPr>
          <w:rFonts w:ascii="Arial" w:hAnsi="Arial" w:cs="Arial"/>
          <w:bCs/>
          <w:sz w:val="20"/>
          <w:szCs w:val="20"/>
          <w:lang w:eastAsia="pt-BR"/>
        </w:rPr>
        <w:t xml:space="preserve">, 2008 </w:t>
      </w:r>
      <w:r w:rsidR="00CE3472">
        <w:rPr>
          <w:rFonts w:ascii="Arial" w:hAnsi="Arial" w:cs="Arial"/>
          <w:bCs/>
          <w:sz w:val="20"/>
          <w:szCs w:val="20"/>
          <w:lang w:eastAsia="pt-BR"/>
        </w:rPr>
        <w:t>Disponível</w:t>
      </w:r>
      <w:r w:rsidR="000D3F4F">
        <w:rPr>
          <w:rFonts w:ascii="Arial" w:hAnsi="Arial" w:cs="Arial"/>
          <w:bCs/>
          <w:sz w:val="20"/>
          <w:szCs w:val="20"/>
          <w:lang w:eastAsia="pt-BR"/>
        </w:rPr>
        <w:t xml:space="preserve"> em </w:t>
      </w:r>
      <w:r w:rsidR="00CE3472">
        <w:rPr>
          <w:rFonts w:ascii="Arial" w:hAnsi="Arial" w:cs="Arial"/>
          <w:bCs/>
          <w:sz w:val="20"/>
          <w:szCs w:val="20"/>
          <w:lang w:eastAsia="pt-BR"/>
        </w:rPr>
        <w:t>&lt;</w:t>
      </w:r>
      <w:r w:rsidR="000D3F4F" w:rsidRPr="000D3F4F">
        <w:rPr>
          <w:rFonts w:ascii="Arial" w:hAnsi="Arial" w:cs="Arial"/>
          <w:bCs/>
          <w:sz w:val="20"/>
          <w:szCs w:val="20"/>
          <w:lang w:eastAsia="pt-BR"/>
        </w:rPr>
        <w:t>http://www.br-ie.org/pub/index.php/wie/article/view/972</w:t>
      </w:r>
      <w:r w:rsidR="00CE3472">
        <w:rPr>
          <w:rFonts w:ascii="Arial" w:hAnsi="Arial" w:cs="Arial"/>
          <w:bCs/>
          <w:sz w:val="20"/>
          <w:szCs w:val="20"/>
          <w:lang w:eastAsia="pt-BR"/>
        </w:rPr>
        <w:t>&gt;. Acesso em: 08 set. 2018</w:t>
      </w:r>
      <w:r w:rsidR="00D976C3">
        <w:rPr>
          <w:rFonts w:ascii="Arial" w:hAnsi="Arial" w:cs="Arial"/>
          <w:bCs/>
          <w:sz w:val="20"/>
          <w:szCs w:val="20"/>
          <w:lang w:eastAsia="pt-BR"/>
        </w:rPr>
        <w:t>.</w:t>
      </w:r>
    </w:p>
    <w:p w14:paraId="19CCEB38" w14:textId="3119E121" w:rsidR="00DE5B59" w:rsidRDefault="00DE5B59" w:rsidP="00B758E5">
      <w:pPr>
        <w:autoSpaceDE w:val="0"/>
        <w:autoSpaceDN w:val="0"/>
        <w:adjustRightInd w:val="0"/>
        <w:jc w:val="both"/>
        <w:rPr>
          <w:rFonts w:ascii="Arial" w:hAnsi="Arial" w:cs="Arial"/>
          <w:bCs/>
          <w:sz w:val="20"/>
          <w:szCs w:val="20"/>
          <w:lang w:eastAsia="pt-BR"/>
        </w:rPr>
      </w:pPr>
    </w:p>
    <w:p w14:paraId="6A7D8AFA" w14:textId="28922459" w:rsidR="007A0070" w:rsidRPr="00B758E5" w:rsidRDefault="00B758E5" w:rsidP="000D3F4F">
      <w:pPr>
        <w:autoSpaceDE w:val="0"/>
        <w:autoSpaceDN w:val="0"/>
        <w:adjustRightInd w:val="0"/>
        <w:jc w:val="both"/>
        <w:rPr>
          <w:rFonts w:ascii="Arial" w:hAnsi="Arial" w:cs="Arial"/>
          <w:bCs/>
          <w:color w:val="FF0000"/>
          <w:sz w:val="20"/>
          <w:szCs w:val="20"/>
          <w:lang w:eastAsia="pt-BR"/>
        </w:rPr>
      </w:pPr>
      <w:hyperlink r:id="rId20" w:history="1">
        <w:r w:rsidRPr="00B758E5">
          <w:rPr>
            <w:rStyle w:val="Hyperlink"/>
            <w:rFonts w:ascii="Arial" w:hAnsi="Arial" w:cs="Arial"/>
            <w:bCs/>
            <w:color w:val="FF0000"/>
            <w:sz w:val="20"/>
            <w:szCs w:val="20"/>
            <w:lang w:eastAsia="pt-BR"/>
          </w:rPr>
          <w:t>https://www.researchgate.net/profile/Carlos_Mello5/publication/262656547_Implementation_of_scrum_agile_</w:t>
        </w:r>
        <w:r w:rsidRPr="00B758E5">
          <w:rPr>
            <w:rStyle w:val="Hyperlink"/>
            <w:rFonts w:ascii="Arial" w:hAnsi="Arial" w:cs="Arial"/>
            <w:bCs/>
            <w:color w:val="FF0000"/>
            <w:sz w:val="20"/>
            <w:szCs w:val="20"/>
            <w:lang w:eastAsia="pt-BR"/>
          </w:rPr>
          <w:t>methodology_in_software_product_project_in_a_small_technology-based_company/links/55757d8408ae753637500d73.pdf</w:t>
        </w:r>
      </w:hyperlink>
      <w:r w:rsidRPr="00B758E5">
        <w:rPr>
          <w:rFonts w:ascii="Arial" w:hAnsi="Arial" w:cs="Arial"/>
          <w:bCs/>
          <w:color w:val="FF0000"/>
          <w:sz w:val="20"/>
          <w:szCs w:val="20"/>
          <w:lang w:eastAsia="pt-BR"/>
        </w:rPr>
        <w:t xml:space="preserve">  </w:t>
      </w:r>
      <w:proofErr w:type="gramStart"/>
      <w:r w:rsidRPr="00B758E5">
        <w:rPr>
          <w:rFonts w:ascii="Arial" w:hAnsi="Arial" w:cs="Arial"/>
          <w:bCs/>
          <w:color w:val="FF0000"/>
          <w:sz w:val="20"/>
          <w:szCs w:val="20"/>
          <w:lang w:eastAsia="pt-BR"/>
        </w:rPr>
        <w:t xml:space="preserve">   (</w:t>
      </w:r>
      <w:proofErr w:type="gramEnd"/>
      <w:r w:rsidRPr="00B758E5">
        <w:rPr>
          <w:rFonts w:ascii="Arial" w:hAnsi="Arial" w:cs="Arial"/>
          <w:bCs/>
          <w:color w:val="FF0000"/>
          <w:sz w:val="20"/>
          <w:szCs w:val="20"/>
          <w:lang w:eastAsia="pt-BR"/>
        </w:rPr>
        <w:t>SCRUM</w:t>
      </w:r>
      <w:r>
        <w:rPr>
          <w:rFonts w:ascii="Arial" w:hAnsi="Arial" w:cs="Arial"/>
          <w:bCs/>
          <w:color w:val="FF0000"/>
          <w:sz w:val="20"/>
          <w:szCs w:val="20"/>
          <w:lang w:eastAsia="pt-BR"/>
        </w:rPr>
        <w:t>)</w:t>
      </w:r>
    </w:p>
    <w:p w14:paraId="62D4F690" w14:textId="77777777" w:rsidR="00B758E5" w:rsidRPr="00B758E5" w:rsidRDefault="00B758E5" w:rsidP="000D3F4F">
      <w:pPr>
        <w:autoSpaceDE w:val="0"/>
        <w:autoSpaceDN w:val="0"/>
        <w:adjustRightInd w:val="0"/>
        <w:jc w:val="both"/>
        <w:rPr>
          <w:rFonts w:ascii="Arial" w:hAnsi="Arial" w:cs="Arial"/>
          <w:bCs/>
          <w:sz w:val="20"/>
          <w:szCs w:val="20"/>
          <w:lang w:eastAsia="pt-BR"/>
        </w:rPr>
      </w:pPr>
    </w:p>
    <w:p w14:paraId="65688953" w14:textId="00BC637E" w:rsidR="00DE5B59" w:rsidRPr="00DE5B59" w:rsidRDefault="00DE5B59" w:rsidP="00DE5B59">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DEMO, P. </w:t>
      </w:r>
      <w:r w:rsidRPr="00DE5B59">
        <w:rPr>
          <w:rFonts w:ascii="Arial" w:hAnsi="Arial" w:cs="Arial"/>
          <w:b/>
          <w:bCs/>
          <w:sz w:val="20"/>
          <w:szCs w:val="20"/>
          <w:lang w:eastAsia="pt-BR"/>
        </w:rPr>
        <w:t>Inclusão digit</w:t>
      </w:r>
      <w:r>
        <w:rPr>
          <w:rFonts w:ascii="Arial" w:hAnsi="Arial" w:cs="Arial"/>
          <w:b/>
          <w:bCs/>
          <w:sz w:val="20"/>
          <w:szCs w:val="20"/>
          <w:lang w:eastAsia="pt-BR"/>
        </w:rPr>
        <w:t xml:space="preserve">al – cada vez mais no centro da </w:t>
      </w:r>
      <w:r w:rsidRPr="00DE5B59">
        <w:rPr>
          <w:rFonts w:ascii="Arial" w:hAnsi="Arial" w:cs="Arial"/>
          <w:b/>
          <w:bCs/>
          <w:sz w:val="20"/>
          <w:szCs w:val="20"/>
          <w:lang w:eastAsia="pt-BR"/>
        </w:rPr>
        <w:t>inclusão social</w:t>
      </w:r>
      <w:r>
        <w:rPr>
          <w:rFonts w:ascii="Arial" w:hAnsi="Arial" w:cs="Arial"/>
          <w:b/>
          <w:bCs/>
          <w:sz w:val="20"/>
          <w:szCs w:val="20"/>
          <w:lang w:eastAsia="pt-BR"/>
        </w:rPr>
        <w:t xml:space="preserve">. </w:t>
      </w:r>
      <w:r>
        <w:rPr>
          <w:rFonts w:ascii="Arial" w:hAnsi="Arial" w:cs="Arial"/>
          <w:bCs/>
          <w:sz w:val="20"/>
          <w:szCs w:val="20"/>
          <w:lang w:eastAsia="pt-BR"/>
        </w:rPr>
        <w:t>Brasília, v. 1, n. 1, p. 36-38</w:t>
      </w:r>
      <w:r w:rsidRPr="00DE5B59">
        <w:rPr>
          <w:rFonts w:ascii="Arial" w:hAnsi="Arial" w:cs="Arial"/>
          <w:bCs/>
          <w:sz w:val="20"/>
          <w:szCs w:val="20"/>
          <w:lang w:eastAsia="pt-BR"/>
        </w:rPr>
        <w:t>, 2005</w:t>
      </w:r>
      <w:r>
        <w:rPr>
          <w:rFonts w:ascii="Arial" w:hAnsi="Arial" w:cs="Arial"/>
          <w:bCs/>
          <w:sz w:val="20"/>
          <w:szCs w:val="20"/>
          <w:lang w:eastAsia="pt-BR"/>
        </w:rPr>
        <w:t>. Disponível em: &lt;</w:t>
      </w:r>
      <w:r w:rsidRPr="00DE5B59">
        <w:t xml:space="preserve"> </w:t>
      </w:r>
      <w:r w:rsidRPr="00DE5B59">
        <w:rPr>
          <w:rFonts w:ascii="Arial" w:hAnsi="Arial" w:cs="Arial"/>
          <w:bCs/>
          <w:sz w:val="20"/>
          <w:szCs w:val="20"/>
          <w:lang w:eastAsia="pt-BR"/>
        </w:rPr>
        <w:t>http://revista.ibict.br/inclusao/article/view/1504/1692</w:t>
      </w:r>
      <w:r>
        <w:rPr>
          <w:rFonts w:ascii="Arial" w:hAnsi="Arial" w:cs="Arial"/>
          <w:bCs/>
          <w:sz w:val="20"/>
          <w:szCs w:val="20"/>
          <w:lang w:eastAsia="pt-BR"/>
        </w:rPr>
        <w:t>&gt;. Acesso em: 13 set. 2018.</w:t>
      </w:r>
    </w:p>
    <w:p w14:paraId="0D0B940D" w14:textId="77777777" w:rsidR="00CE3472" w:rsidRDefault="00CE3472" w:rsidP="00B70D04">
      <w:pPr>
        <w:autoSpaceDE w:val="0"/>
        <w:autoSpaceDN w:val="0"/>
        <w:adjustRightInd w:val="0"/>
        <w:jc w:val="both"/>
        <w:rPr>
          <w:rFonts w:ascii="Arial" w:hAnsi="Arial" w:cs="Arial"/>
          <w:bCs/>
          <w:sz w:val="20"/>
          <w:szCs w:val="20"/>
          <w:lang w:eastAsia="pt-BR"/>
        </w:rPr>
      </w:pPr>
    </w:p>
    <w:p w14:paraId="5DCED073" w14:textId="77777777" w:rsidR="00B70D04" w:rsidRDefault="00B70D04" w:rsidP="00A73D22">
      <w:pPr>
        <w:autoSpaceDE w:val="0"/>
        <w:autoSpaceDN w:val="0"/>
        <w:adjustRightInd w:val="0"/>
        <w:jc w:val="both"/>
        <w:rPr>
          <w:rFonts w:ascii="Arial" w:hAnsi="Arial" w:cs="Arial"/>
          <w:bCs/>
          <w:sz w:val="20"/>
          <w:szCs w:val="20"/>
          <w:lang w:eastAsia="pt-BR"/>
        </w:rPr>
      </w:pPr>
      <w:r w:rsidRPr="00B70D04">
        <w:rPr>
          <w:rFonts w:ascii="Arial" w:hAnsi="Arial" w:cs="Arial"/>
          <w:bCs/>
          <w:sz w:val="20"/>
          <w:szCs w:val="20"/>
          <w:lang w:eastAsia="pt-BR"/>
        </w:rPr>
        <w:lastRenderedPageBreak/>
        <w:t>IOSIF, R</w:t>
      </w:r>
      <w:r>
        <w:rPr>
          <w:rFonts w:ascii="Arial" w:hAnsi="Arial" w:cs="Arial"/>
          <w:bCs/>
          <w:sz w:val="20"/>
          <w:szCs w:val="20"/>
          <w:lang w:eastAsia="pt-BR"/>
        </w:rPr>
        <w:t>.</w:t>
      </w:r>
      <w:r w:rsidRPr="00B70D04">
        <w:rPr>
          <w:rFonts w:ascii="Arial" w:hAnsi="Arial" w:cs="Arial"/>
          <w:bCs/>
          <w:sz w:val="20"/>
          <w:szCs w:val="20"/>
          <w:lang w:eastAsia="pt-BR"/>
        </w:rPr>
        <w:t xml:space="preserve"> M</w:t>
      </w:r>
      <w:r>
        <w:rPr>
          <w:rFonts w:ascii="Arial" w:hAnsi="Arial" w:cs="Arial"/>
          <w:bCs/>
          <w:sz w:val="20"/>
          <w:szCs w:val="20"/>
          <w:lang w:eastAsia="pt-BR"/>
        </w:rPr>
        <w:t>.</w:t>
      </w:r>
      <w:r w:rsidRPr="00B70D04">
        <w:rPr>
          <w:rFonts w:ascii="Arial" w:hAnsi="Arial" w:cs="Arial"/>
          <w:bCs/>
          <w:sz w:val="20"/>
          <w:szCs w:val="20"/>
          <w:lang w:eastAsia="pt-BR"/>
        </w:rPr>
        <w:t xml:space="preserve"> G. </w:t>
      </w:r>
      <w:r w:rsidRPr="00B70D04">
        <w:rPr>
          <w:rFonts w:ascii="Arial" w:hAnsi="Arial" w:cs="Arial"/>
          <w:b/>
          <w:bCs/>
          <w:sz w:val="20"/>
          <w:szCs w:val="20"/>
          <w:lang w:eastAsia="pt-BR"/>
        </w:rPr>
        <w:t xml:space="preserve">A qualidade da educação na escola pública e o comprometimento da cidadania global emancipada: </w:t>
      </w:r>
      <w:r w:rsidRPr="00B70D04">
        <w:rPr>
          <w:rFonts w:ascii="Arial" w:hAnsi="Arial" w:cs="Arial"/>
          <w:bCs/>
          <w:sz w:val="20"/>
          <w:szCs w:val="20"/>
          <w:lang w:eastAsia="pt-BR"/>
        </w:rPr>
        <w:t xml:space="preserve">Implicações para a situação de pobreza e desigualdade no brasil. 2007. 310 f. Educação democrática e de qualidade; cidadania global emancipada; sociedade civil organizada; </w:t>
      </w:r>
      <w:proofErr w:type="spellStart"/>
      <w:r w:rsidRPr="00B70D04">
        <w:rPr>
          <w:rFonts w:ascii="Arial" w:hAnsi="Arial" w:cs="Arial"/>
          <w:bCs/>
          <w:sz w:val="20"/>
          <w:szCs w:val="20"/>
          <w:lang w:eastAsia="pt-BR"/>
        </w:rPr>
        <w:t>politicidade</w:t>
      </w:r>
      <w:proofErr w:type="spellEnd"/>
      <w:r w:rsidRPr="00B70D04">
        <w:rPr>
          <w:rFonts w:ascii="Arial" w:hAnsi="Arial" w:cs="Arial"/>
          <w:bCs/>
          <w:sz w:val="20"/>
          <w:szCs w:val="20"/>
          <w:lang w:eastAsia="pt-BR"/>
        </w:rPr>
        <w:t xml:space="preserve"> de educação; direito à educação; educação e desigualdade; escola pública; aprendizagem e emancipação social; pobreza política; qualidade formal, política e humana da educação na escola brasileira. (Estado, Políticas Sociais e Cidadania) – Instituto de Ciências Humanas, Universidade de Brasília, Brasília, 2007. Disponível em &lt;http://repositorio.unb.br/bitstream/10482/2560/1/Tese_RanilceMascarenhasGIosif.pdf&gt;.</w:t>
      </w:r>
      <w:r>
        <w:rPr>
          <w:rFonts w:ascii="Arial" w:hAnsi="Arial" w:cs="Arial"/>
          <w:bCs/>
          <w:sz w:val="20"/>
          <w:szCs w:val="20"/>
          <w:lang w:eastAsia="pt-BR"/>
        </w:rPr>
        <w:t xml:space="preserve"> </w:t>
      </w:r>
      <w:r w:rsidRPr="00B70D04">
        <w:rPr>
          <w:rFonts w:ascii="Arial" w:hAnsi="Arial" w:cs="Arial"/>
          <w:bCs/>
          <w:sz w:val="20"/>
          <w:szCs w:val="20"/>
          <w:lang w:eastAsia="pt-BR"/>
        </w:rPr>
        <w:t>Acesso em: 07 de set. 2018.</w:t>
      </w:r>
    </w:p>
    <w:p w14:paraId="7544F2DC" w14:textId="77777777" w:rsidR="005A7147" w:rsidRDefault="005A7147" w:rsidP="00A73D22">
      <w:pPr>
        <w:autoSpaceDE w:val="0"/>
        <w:autoSpaceDN w:val="0"/>
        <w:adjustRightInd w:val="0"/>
        <w:jc w:val="both"/>
        <w:rPr>
          <w:rFonts w:ascii="Arial" w:hAnsi="Arial" w:cs="Arial"/>
          <w:bCs/>
          <w:sz w:val="20"/>
          <w:szCs w:val="20"/>
          <w:lang w:eastAsia="pt-BR"/>
        </w:rPr>
      </w:pPr>
    </w:p>
    <w:p w14:paraId="669E374E" w14:textId="77777777" w:rsidR="00483D19" w:rsidRDefault="00483D19" w:rsidP="00A73D22">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MENEZES FILHO, N. </w:t>
      </w:r>
      <w:r w:rsidRPr="00483D19">
        <w:rPr>
          <w:rFonts w:ascii="Arial" w:hAnsi="Arial" w:cs="Arial"/>
          <w:b/>
          <w:bCs/>
          <w:sz w:val="20"/>
          <w:szCs w:val="20"/>
          <w:lang w:eastAsia="pt-BR"/>
        </w:rPr>
        <w:t>Os determinantes do desempenho escolar do Brasil</w:t>
      </w:r>
      <w:r w:rsidRPr="00483D19">
        <w:rPr>
          <w:rFonts w:ascii="Arial" w:hAnsi="Arial" w:cs="Arial"/>
          <w:bCs/>
          <w:sz w:val="20"/>
          <w:szCs w:val="20"/>
          <w:lang w:eastAsia="pt-BR"/>
        </w:rPr>
        <w:t>.</w:t>
      </w:r>
      <w:r>
        <w:rPr>
          <w:rFonts w:ascii="Arial" w:hAnsi="Arial" w:cs="Arial"/>
          <w:bCs/>
          <w:sz w:val="20"/>
          <w:szCs w:val="20"/>
          <w:lang w:eastAsia="pt-BR"/>
        </w:rPr>
        <w:t xml:space="preserve"> São Paulo</w:t>
      </w:r>
      <w:r w:rsidR="000562D0" w:rsidRPr="000562D0">
        <w:rPr>
          <w:rFonts w:ascii="Arial" w:hAnsi="Arial" w:cs="Arial"/>
          <w:bCs/>
          <w:sz w:val="20"/>
          <w:szCs w:val="20"/>
          <w:lang w:eastAsia="pt-BR"/>
        </w:rPr>
        <w:t>:</w:t>
      </w:r>
      <w:r w:rsidR="00367CA9">
        <w:rPr>
          <w:rFonts w:ascii="Arial" w:hAnsi="Arial" w:cs="Arial"/>
          <w:bCs/>
          <w:sz w:val="20"/>
          <w:szCs w:val="20"/>
          <w:lang w:eastAsia="pt-BR"/>
        </w:rPr>
        <w:t xml:space="preserve"> IBMEC, 2007. </w:t>
      </w:r>
      <w:r w:rsidR="00367CA9" w:rsidRPr="00367CA9">
        <w:rPr>
          <w:rFonts w:ascii="Arial" w:hAnsi="Arial" w:cs="Arial"/>
          <w:bCs/>
          <w:sz w:val="20"/>
          <w:szCs w:val="20"/>
          <w:lang w:eastAsia="pt-BR"/>
        </w:rPr>
        <w:t>Sumário Executivo</w:t>
      </w:r>
      <w:r w:rsidR="00367CA9">
        <w:rPr>
          <w:rFonts w:ascii="Arial" w:hAnsi="Arial" w:cs="Arial"/>
          <w:bCs/>
          <w:sz w:val="20"/>
          <w:szCs w:val="20"/>
          <w:lang w:eastAsia="pt-BR"/>
        </w:rPr>
        <w:t>.</w:t>
      </w:r>
      <w:r w:rsidR="007A781A">
        <w:rPr>
          <w:rFonts w:ascii="Arial" w:hAnsi="Arial" w:cs="Arial"/>
          <w:bCs/>
          <w:sz w:val="20"/>
          <w:szCs w:val="20"/>
          <w:lang w:eastAsia="pt-BR"/>
        </w:rPr>
        <w:t xml:space="preserve"> Disponível em &lt;</w:t>
      </w:r>
      <w:r w:rsidR="007A781A" w:rsidRPr="007A781A">
        <w:rPr>
          <w:rFonts w:ascii="Arial" w:hAnsi="Arial" w:cs="Arial"/>
          <w:bCs/>
          <w:sz w:val="20"/>
          <w:szCs w:val="20"/>
          <w:lang w:eastAsia="pt-BR"/>
        </w:rPr>
        <w:t>http://www.cepe.ecn.br/seminarioiv/download/menezes_filho.pdf</w:t>
      </w:r>
      <w:r w:rsidR="007A781A">
        <w:rPr>
          <w:rFonts w:ascii="Arial" w:hAnsi="Arial" w:cs="Arial"/>
          <w:bCs/>
          <w:sz w:val="20"/>
          <w:szCs w:val="20"/>
          <w:lang w:eastAsia="pt-BR"/>
        </w:rPr>
        <w:t>&gt;</w:t>
      </w:r>
      <w:r w:rsidR="0080748E">
        <w:rPr>
          <w:rFonts w:ascii="Arial" w:hAnsi="Arial" w:cs="Arial"/>
          <w:bCs/>
          <w:sz w:val="20"/>
          <w:szCs w:val="20"/>
          <w:lang w:eastAsia="pt-BR"/>
        </w:rPr>
        <w:t>.</w:t>
      </w:r>
      <w:r w:rsidR="007A781A">
        <w:rPr>
          <w:rFonts w:ascii="Arial" w:hAnsi="Arial" w:cs="Arial"/>
          <w:bCs/>
          <w:sz w:val="20"/>
          <w:szCs w:val="20"/>
          <w:lang w:eastAsia="pt-BR"/>
        </w:rPr>
        <w:t xml:space="preserve"> Acesso em: 07 set. 2018</w:t>
      </w:r>
      <w:r w:rsidR="0080748E">
        <w:rPr>
          <w:rFonts w:ascii="Arial" w:hAnsi="Arial" w:cs="Arial"/>
          <w:bCs/>
          <w:sz w:val="20"/>
          <w:szCs w:val="20"/>
          <w:lang w:eastAsia="pt-BR"/>
        </w:rPr>
        <w:t>.</w:t>
      </w:r>
    </w:p>
    <w:p w14:paraId="4FAAD49D" w14:textId="77777777" w:rsidR="00DE5B59" w:rsidRDefault="00DE5B59" w:rsidP="00A73D22">
      <w:pPr>
        <w:autoSpaceDE w:val="0"/>
        <w:autoSpaceDN w:val="0"/>
        <w:adjustRightInd w:val="0"/>
        <w:jc w:val="both"/>
        <w:rPr>
          <w:rFonts w:ascii="Arial" w:hAnsi="Arial" w:cs="Arial"/>
          <w:bCs/>
          <w:sz w:val="20"/>
          <w:szCs w:val="20"/>
          <w:lang w:eastAsia="pt-BR"/>
        </w:rPr>
      </w:pPr>
    </w:p>
    <w:p w14:paraId="67AB6CBD" w14:textId="465542A5" w:rsidR="00DE5B59" w:rsidRPr="00DE5B59" w:rsidRDefault="00DE5B59" w:rsidP="00A73D22">
      <w:pPr>
        <w:autoSpaceDE w:val="0"/>
        <w:autoSpaceDN w:val="0"/>
        <w:adjustRightInd w:val="0"/>
        <w:jc w:val="both"/>
        <w:rPr>
          <w:rFonts w:ascii="Arial" w:hAnsi="Arial" w:cs="Arial"/>
          <w:bCs/>
          <w:sz w:val="20"/>
          <w:szCs w:val="20"/>
          <w:lang w:eastAsia="pt-BR"/>
        </w:rPr>
      </w:pPr>
      <w:r>
        <w:rPr>
          <w:rFonts w:ascii="Arial" w:hAnsi="Arial" w:cs="Arial"/>
          <w:bCs/>
          <w:sz w:val="20"/>
          <w:szCs w:val="20"/>
          <w:lang w:eastAsia="pt-BR"/>
        </w:rPr>
        <w:t xml:space="preserve">SILVA FILHO, A. M. </w:t>
      </w:r>
      <w:r w:rsidRPr="00DE5B59">
        <w:rPr>
          <w:rFonts w:ascii="Arial" w:hAnsi="Arial" w:cs="Arial"/>
          <w:b/>
          <w:bCs/>
          <w:sz w:val="20"/>
          <w:szCs w:val="20"/>
          <w:lang w:eastAsia="pt-BR"/>
        </w:rPr>
        <w:t>Os Três Pilares da Inclusão Digital</w:t>
      </w:r>
      <w:r>
        <w:rPr>
          <w:rFonts w:ascii="Arial" w:hAnsi="Arial" w:cs="Arial"/>
          <w:b/>
          <w:bCs/>
          <w:sz w:val="20"/>
          <w:szCs w:val="20"/>
          <w:lang w:eastAsia="pt-BR"/>
        </w:rPr>
        <w:t>.</w:t>
      </w:r>
      <w:r>
        <w:rPr>
          <w:rFonts w:ascii="Arial" w:hAnsi="Arial" w:cs="Arial"/>
          <w:bCs/>
          <w:sz w:val="20"/>
          <w:szCs w:val="20"/>
          <w:lang w:eastAsia="pt-BR"/>
        </w:rPr>
        <w:t xml:space="preserve"> Revista Espaço Acadêmico – Ano III – N°</w:t>
      </w:r>
      <w:r w:rsidR="008F6764">
        <w:rPr>
          <w:rFonts w:ascii="Arial" w:hAnsi="Arial" w:cs="Arial"/>
          <w:bCs/>
          <w:sz w:val="20"/>
          <w:szCs w:val="20"/>
          <w:lang w:eastAsia="pt-BR"/>
        </w:rPr>
        <w:t xml:space="preserve"> </w:t>
      </w:r>
      <w:r>
        <w:rPr>
          <w:rFonts w:ascii="Arial" w:hAnsi="Arial" w:cs="Arial"/>
          <w:bCs/>
          <w:sz w:val="20"/>
          <w:szCs w:val="20"/>
          <w:lang w:eastAsia="pt-BR"/>
        </w:rPr>
        <w:t xml:space="preserve">24, </w:t>
      </w:r>
      <w:r w:rsidR="00120973">
        <w:rPr>
          <w:rFonts w:ascii="Arial" w:hAnsi="Arial" w:cs="Arial"/>
          <w:bCs/>
          <w:sz w:val="20"/>
          <w:szCs w:val="20"/>
          <w:lang w:eastAsia="pt-BR"/>
        </w:rPr>
        <w:t>ISSN 1519.6186, 2003.</w:t>
      </w:r>
      <w:r>
        <w:rPr>
          <w:rFonts w:ascii="Arial" w:hAnsi="Arial" w:cs="Arial"/>
          <w:bCs/>
          <w:sz w:val="20"/>
          <w:szCs w:val="20"/>
          <w:lang w:eastAsia="pt-BR"/>
        </w:rPr>
        <w:t xml:space="preserve"> Disponível em &lt;</w:t>
      </w:r>
      <w:r w:rsidRPr="00DE5B59">
        <w:t xml:space="preserve"> </w:t>
      </w:r>
      <w:del w:id="4" w:author="Paulo Henrique dos Santos" w:date="2018-09-25T12:11:00Z">
        <w:r w:rsidRPr="00DE5B59" w:rsidDel="002D3859">
          <w:rPr>
            <w:rFonts w:ascii="Arial" w:hAnsi="Arial" w:cs="Arial"/>
            <w:bCs/>
            <w:sz w:val="20"/>
            <w:szCs w:val="20"/>
            <w:lang w:eastAsia="pt-BR"/>
          </w:rPr>
          <w:delText>http://bogliolo.eci.ufmg.br/downloads/SILVA%20FILHO%20Os%20tres%20pilares.pdf</w:delText>
        </w:r>
        <w:r w:rsidDel="002D3859">
          <w:rPr>
            <w:rFonts w:ascii="Arial" w:hAnsi="Arial" w:cs="Arial"/>
            <w:bCs/>
            <w:sz w:val="20"/>
            <w:szCs w:val="20"/>
            <w:lang w:eastAsia="pt-BR"/>
          </w:rPr>
          <w:delText>&gt;. Acesso em: 13 set. 2018.</w:delText>
        </w:r>
      </w:del>
      <w:ins w:id="5" w:author="Paulo Henrique dos Santos" w:date="2018-09-25T12:11:00Z">
        <w:r w:rsidR="002D3859">
          <w:rPr>
            <w:rFonts w:ascii="Arial" w:hAnsi="Arial" w:cs="Arial"/>
            <w:bCs/>
            <w:sz w:val="20"/>
            <w:szCs w:val="20"/>
            <w:lang w:eastAsia="pt-BR"/>
          </w:rPr>
          <w:tab/>
        </w:r>
      </w:ins>
    </w:p>
    <w:p w14:paraId="0E27B00A" w14:textId="77777777" w:rsidR="008D7868" w:rsidRDefault="008D7868" w:rsidP="00A73D22">
      <w:pPr>
        <w:autoSpaceDE w:val="0"/>
        <w:autoSpaceDN w:val="0"/>
        <w:adjustRightInd w:val="0"/>
        <w:jc w:val="both"/>
        <w:rPr>
          <w:rFonts w:ascii="Arial" w:hAnsi="Arial" w:cs="Arial"/>
          <w:bCs/>
          <w:sz w:val="20"/>
          <w:szCs w:val="20"/>
          <w:lang w:eastAsia="pt-BR"/>
        </w:rPr>
      </w:pPr>
    </w:p>
    <w:p w14:paraId="4A387673" w14:textId="5E8DAFAD" w:rsidR="008D7868" w:rsidRPr="008D7868" w:rsidRDefault="008D7868" w:rsidP="008D7868">
      <w:pPr>
        <w:autoSpaceDE w:val="0"/>
        <w:autoSpaceDN w:val="0"/>
        <w:adjustRightInd w:val="0"/>
        <w:jc w:val="both"/>
        <w:rPr>
          <w:rFonts w:ascii="Arial" w:hAnsi="Arial" w:cs="Arial"/>
          <w:b/>
          <w:bCs/>
          <w:sz w:val="20"/>
          <w:szCs w:val="20"/>
          <w:lang w:eastAsia="pt-BR"/>
        </w:rPr>
      </w:pPr>
      <w:r w:rsidRPr="008D7868">
        <w:rPr>
          <w:rFonts w:ascii="Arial" w:hAnsi="Arial" w:cs="Arial"/>
          <w:bCs/>
          <w:sz w:val="20"/>
          <w:szCs w:val="20"/>
          <w:lang w:eastAsia="pt-BR"/>
        </w:rPr>
        <w:t xml:space="preserve">SOARES NETO, J. J.; JESUS, G. R.; KARINO, C. A.; ANDRADE, D. F. </w:t>
      </w:r>
      <w:r w:rsidRPr="008D7868">
        <w:rPr>
          <w:rFonts w:ascii="Arial" w:hAnsi="Arial" w:cs="Arial"/>
          <w:b/>
          <w:bCs/>
          <w:sz w:val="20"/>
          <w:szCs w:val="20"/>
          <w:lang w:eastAsia="pt-BR"/>
        </w:rPr>
        <w:t>Uma Escala para</w:t>
      </w:r>
      <w:r>
        <w:rPr>
          <w:rFonts w:ascii="Arial" w:hAnsi="Arial" w:cs="Arial"/>
          <w:b/>
          <w:bCs/>
          <w:sz w:val="20"/>
          <w:szCs w:val="20"/>
          <w:lang w:eastAsia="pt-BR"/>
        </w:rPr>
        <w:t xml:space="preserve"> Medir </w:t>
      </w:r>
      <w:r w:rsidRPr="008D7868">
        <w:rPr>
          <w:rFonts w:ascii="Arial" w:hAnsi="Arial" w:cs="Arial"/>
          <w:b/>
          <w:bCs/>
          <w:sz w:val="20"/>
          <w:szCs w:val="20"/>
          <w:lang w:eastAsia="pt-BR"/>
        </w:rPr>
        <w:t>a Infraestrutura Escolar</w:t>
      </w:r>
      <w:r w:rsidRPr="008D7868">
        <w:rPr>
          <w:rFonts w:ascii="Arial" w:hAnsi="Arial" w:cs="Arial"/>
          <w:bCs/>
          <w:sz w:val="20"/>
          <w:szCs w:val="20"/>
          <w:lang w:eastAsia="pt-BR"/>
        </w:rPr>
        <w:t>.</w:t>
      </w:r>
      <w:r w:rsidR="00497C0B">
        <w:rPr>
          <w:rFonts w:ascii="Arial" w:hAnsi="Arial" w:cs="Arial"/>
          <w:bCs/>
          <w:sz w:val="20"/>
          <w:szCs w:val="20"/>
          <w:lang w:eastAsia="pt-BR"/>
        </w:rPr>
        <w:t xml:space="preserve"> São Paulo: </w:t>
      </w:r>
      <w:r w:rsidRPr="008D7868">
        <w:rPr>
          <w:rFonts w:ascii="Arial" w:hAnsi="Arial" w:cs="Arial"/>
          <w:bCs/>
          <w:sz w:val="20"/>
          <w:szCs w:val="20"/>
          <w:lang w:eastAsia="pt-BR"/>
        </w:rPr>
        <w:t>Estudo</w:t>
      </w:r>
      <w:r w:rsidR="00497C0B">
        <w:rPr>
          <w:rFonts w:ascii="Arial" w:hAnsi="Arial" w:cs="Arial"/>
          <w:bCs/>
          <w:sz w:val="20"/>
          <w:szCs w:val="20"/>
          <w:lang w:eastAsia="pt-BR"/>
        </w:rPr>
        <w:t>s em Avaliação Educacional, v. 24, n. 5</w:t>
      </w:r>
      <w:r w:rsidRPr="008D7868">
        <w:rPr>
          <w:rFonts w:ascii="Arial" w:hAnsi="Arial" w:cs="Arial"/>
          <w:bCs/>
          <w:sz w:val="20"/>
          <w:szCs w:val="20"/>
          <w:lang w:eastAsia="pt-BR"/>
        </w:rPr>
        <w:t>4, p. 78-99, 2013.</w:t>
      </w:r>
      <w:r>
        <w:rPr>
          <w:rFonts w:ascii="Arial" w:hAnsi="Arial" w:cs="Arial"/>
          <w:bCs/>
          <w:sz w:val="20"/>
          <w:szCs w:val="20"/>
          <w:lang w:eastAsia="pt-BR"/>
        </w:rPr>
        <w:t xml:space="preserve"> Disponível</w:t>
      </w:r>
      <w:r w:rsidR="00497C0B">
        <w:rPr>
          <w:rFonts w:ascii="Arial" w:hAnsi="Arial" w:cs="Arial"/>
          <w:bCs/>
          <w:sz w:val="20"/>
          <w:szCs w:val="20"/>
          <w:lang w:eastAsia="pt-BR"/>
        </w:rPr>
        <w:t xml:space="preserve"> </w:t>
      </w:r>
      <w:r>
        <w:rPr>
          <w:rFonts w:ascii="Arial" w:hAnsi="Arial" w:cs="Arial"/>
          <w:bCs/>
          <w:sz w:val="20"/>
          <w:szCs w:val="20"/>
          <w:lang w:eastAsia="pt-BR"/>
        </w:rPr>
        <w:t>em &lt;</w:t>
      </w:r>
      <w:r w:rsidRPr="008D7868">
        <w:rPr>
          <w:rFonts w:ascii="Arial" w:hAnsi="Arial" w:cs="Arial"/>
          <w:bCs/>
          <w:sz w:val="20"/>
          <w:szCs w:val="20"/>
          <w:lang w:eastAsia="pt-BR"/>
        </w:rPr>
        <w:t>http://publicacoes.fcc.org.br/ojs/index.php/eae/article/view/1903/1887</w:t>
      </w:r>
      <w:r>
        <w:rPr>
          <w:rFonts w:ascii="Arial" w:hAnsi="Arial" w:cs="Arial"/>
          <w:bCs/>
          <w:sz w:val="20"/>
          <w:szCs w:val="20"/>
          <w:lang w:eastAsia="pt-BR"/>
        </w:rPr>
        <w:t>&gt;. Acesso em: 08 set. 2018.</w:t>
      </w:r>
    </w:p>
    <w:sectPr w:rsidR="008D7868" w:rsidRPr="008D7868"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D2809" w14:textId="77777777" w:rsidR="001669E0" w:rsidRDefault="001669E0" w:rsidP="009E4EA9">
      <w:r>
        <w:separator/>
      </w:r>
    </w:p>
  </w:endnote>
  <w:endnote w:type="continuationSeparator" w:id="0">
    <w:p w14:paraId="0EC0207C" w14:textId="77777777" w:rsidR="001669E0" w:rsidRDefault="001669E0"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7C4F" w14:textId="77777777" w:rsidR="005E26AC" w:rsidRDefault="005E26A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C253" w14:textId="77777777" w:rsidR="005E26AC" w:rsidRDefault="005E26A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C005B" w14:textId="77777777" w:rsidR="005E26AC" w:rsidRDefault="005E26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1F0A3" w14:textId="77777777" w:rsidR="001669E0" w:rsidRDefault="001669E0" w:rsidP="009E4EA9">
      <w:r>
        <w:separator/>
      </w:r>
    </w:p>
  </w:footnote>
  <w:footnote w:type="continuationSeparator" w:id="0">
    <w:p w14:paraId="02919BC3" w14:textId="77777777" w:rsidR="001669E0" w:rsidRDefault="001669E0" w:rsidP="009E4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67812" w14:textId="77777777" w:rsidR="005E26AC" w:rsidRDefault="005E26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D22A9" w14:textId="77777777" w:rsidR="007855E9" w:rsidRDefault="007855E9">
    <w:pPr>
      <w:pStyle w:val="Cabealho"/>
      <w:jc w:val="right"/>
    </w:pPr>
    <w:r>
      <w:fldChar w:fldCharType="begin"/>
    </w:r>
    <w:r>
      <w:instrText xml:space="preserve"> PAGE   \* MERGEFORMAT </w:instrText>
    </w:r>
    <w:r>
      <w:fldChar w:fldCharType="separate"/>
    </w:r>
    <w:r w:rsidR="00C170BD">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222A6" w14:textId="77777777" w:rsidR="005E26AC" w:rsidRDefault="005E26A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B0818" w14:textId="77777777" w:rsidR="00423069" w:rsidRPr="003E31FE" w:rsidRDefault="00423069" w:rsidP="003E31F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9AB" w14:textId="77777777" w:rsidR="00423069" w:rsidRPr="003E31FE" w:rsidRDefault="00423069" w:rsidP="003E31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3"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7"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7"/>
  </w:num>
  <w:num w:numId="2">
    <w:abstractNumId w:val="0"/>
  </w:num>
  <w:num w:numId="3">
    <w:abstractNumId w:val="5"/>
  </w:num>
  <w:num w:numId="4">
    <w:abstractNumId w:val="10"/>
  </w:num>
  <w:num w:numId="5">
    <w:abstractNumId w:val="1"/>
  </w:num>
  <w:num w:numId="6">
    <w:abstractNumId w:val="6"/>
  </w:num>
  <w:num w:numId="7">
    <w:abstractNumId w:val="3"/>
  </w:num>
  <w:num w:numId="8">
    <w:abstractNumId w:val="4"/>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D5A"/>
    <w:rsid w:val="00004A62"/>
    <w:rsid w:val="000065B2"/>
    <w:rsid w:val="00010495"/>
    <w:rsid w:val="00010D08"/>
    <w:rsid w:val="0002441F"/>
    <w:rsid w:val="00034D32"/>
    <w:rsid w:val="00045D70"/>
    <w:rsid w:val="00046017"/>
    <w:rsid w:val="0004678E"/>
    <w:rsid w:val="000474A4"/>
    <w:rsid w:val="00052AF8"/>
    <w:rsid w:val="000532E0"/>
    <w:rsid w:val="000562D0"/>
    <w:rsid w:val="00061839"/>
    <w:rsid w:val="00063A3F"/>
    <w:rsid w:val="00083559"/>
    <w:rsid w:val="0008359B"/>
    <w:rsid w:val="00084D63"/>
    <w:rsid w:val="00094191"/>
    <w:rsid w:val="00096689"/>
    <w:rsid w:val="000A18B8"/>
    <w:rsid w:val="000A4176"/>
    <w:rsid w:val="000A4792"/>
    <w:rsid w:val="000A5191"/>
    <w:rsid w:val="000A5AB8"/>
    <w:rsid w:val="000A5F91"/>
    <w:rsid w:val="000B51FB"/>
    <w:rsid w:val="000B75CC"/>
    <w:rsid w:val="000C0CDF"/>
    <w:rsid w:val="000C0FC2"/>
    <w:rsid w:val="000C768B"/>
    <w:rsid w:val="000C7B33"/>
    <w:rsid w:val="000D0B69"/>
    <w:rsid w:val="000D28E6"/>
    <w:rsid w:val="000D3F4F"/>
    <w:rsid w:val="000D675E"/>
    <w:rsid w:val="000E0CC2"/>
    <w:rsid w:val="000F035D"/>
    <w:rsid w:val="000F2BAF"/>
    <w:rsid w:val="000F5CAD"/>
    <w:rsid w:val="0010085E"/>
    <w:rsid w:val="00120973"/>
    <w:rsid w:val="00122B3A"/>
    <w:rsid w:val="0012712B"/>
    <w:rsid w:val="001405FD"/>
    <w:rsid w:val="00141F02"/>
    <w:rsid w:val="00143B4D"/>
    <w:rsid w:val="00146A15"/>
    <w:rsid w:val="001478F1"/>
    <w:rsid w:val="0015081E"/>
    <w:rsid w:val="001533B2"/>
    <w:rsid w:val="0015415A"/>
    <w:rsid w:val="001576C9"/>
    <w:rsid w:val="001578CE"/>
    <w:rsid w:val="0016011C"/>
    <w:rsid w:val="00161FA4"/>
    <w:rsid w:val="00162425"/>
    <w:rsid w:val="00162B65"/>
    <w:rsid w:val="00163F60"/>
    <w:rsid w:val="00164878"/>
    <w:rsid w:val="00166379"/>
    <w:rsid w:val="001669E0"/>
    <w:rsid w:val="00166C71"/>
    <w:rsid w:val="001701A2"/>
    <w:rsid w:val="00171423"/>
    <w:rsid w:val="00176769"/>
    <w:rsid w:val="001768DA"/>
    <w:rsid w:val="001805A8"/>
    <w:rsid w:val="00186E18"/>
    <w:rsid w:val="00192DA6"/>
    <w:rsid w:val="0019561D"/>
    <w:rsid w:val="00195A88"/>
    <w:rsid w:val="00196789"/>
    <w:rsid w:val="00196A91"/>
    <w:rsid w:val="00196F6B"/>
    <w:rsid w:val="001A28A3"/>
    <w:rsid w:val="001A357B"/>
    <w:rsid w:val="001A3700"/>
    <w:rsid w:val="001A4AE7"/>
    <w:rsid w:val="001A7846"/>
    <w:rsid w:val="001B02A9"/>
    <w:rsid w:val="001B6F1B"/>
    <w:rsid w:val="001C4CEF"/>
    <w:rsid w:val="001C7BB5"/>
    <w:rsid w:val="001D0F59"/>
    <w:rsid w:val="001D4DB8"/>
    <w:rsid w:val="001D7A77"/>
    <w:rsid w:val="001F3200"/>
    <w:rsid w:val="001F6F85"/>
    <w:rsid w:val="002049C8"/>
    <w:rsid w:val="00206CC9"/>
    <w:rsid w:val="00207A9B"/>
    <w:rsid w:val="002131F8"/>
    <w:rsid w:val="00224CB6"/>
    <w:rsid w:val="00225EF5"/>
    <w:rsid w:val="0023114D"/>
    <w:rsid w:val="00236D8C"/>
    <w:rsid w:val="002401A9"/>
    <w:rsid w:val="0024420B"/>
    <w:rsid w:val="002546A0"/>
    <w:rsid w:val="002550B9"/>
    <w:rsid w:val="00257A01"/>
    <w:rsid w:val="00263008"/>
    <w:rsid w:val="0026451B"/>
    <w:rsid w:val="00267C09"/>
    <w:rsid w:val="00276098"/>
    <w:rsid w:val="002773C1"/>
    <w:rsid w:val="0028004C"/>
    <w:rsid w:val="002815DF"/>
    <w:rsid w:val="002850F5"/>
    <w:rsid w:val="002A04F0"/>
    <w:rsid w:val="002A3FBB"/>
    <w:rsid w:val="002A4C03"/>
    <w:rsid w:val="002A63D9"/>
    <w:rsid w:val="002C084E"/>
    <w:rsid w:val="002C09BA"/>
    <w:rsid w:val="002C1A63"/>
    <w:rsid w:val="002C2A81"/>
    <w:rsid w:val="002C3683"/>
    <w:rsid w:val="002C3A96"/>
    <w:rsid w:val="002D1C93"/>
    <w:rsid w:val="002D3859"/>
    <w:rsid w:val="00302282"/>
    <w:rsid w:val="003054D5"/>
    <w:rsid w:val="00310CF4"/>
    <w:rsid w:val="0031523A"/>
    <w:rsid w:val="00323611"/>
    <w:rsid w:val="0032362F"/>
    <w:rsid w:val="0033069B"/>
    <w:rsid w:val="00351B00"/>
    <w:rsid w:val="00351BAF"/>
    <w:rsid w:val="00354ADB"/>
    <w:rsid w:val="00354B0E"/>
    <w:rsid w:val="00355D35"/>
    <w:rsid w:val="00357971"/>
    <w:rsid w:val="003643E7"/>
    <w:rsid w:val="00366BCD"/>
    <w:rsid w:val="00367CA9"/>
    <w:rsid w:val="00372F1C"/>
    <w:rsid w:val="003818D9"/>
    <w:rsid w:val="003827F8"/>
    <w:rsid w:val="0038661B"/>
    <w:rsid w:val="00387755"/>
    <w:rsid w:val="0039021B"/>
    <w:rsid w:val="003906C5"/>
    <w:rsid w:val="003A0B34"/>
    <w:rsid w:val="003A4525"/>
    <w:rsid w:val="003B2EEB"/>
    <w:rsid w:val="003B605F"/>
    <w:rsid w:val="003B6D51"/>
    <w:rsid w:val="003B7DD7"/>
    <w:rsid w:val="003C1E8D"/>
    <w:rsid w:val="003C307A"/>
    <w:rsid w:val="003C4068"/>
    <w:rsid w:val="003C4170"/>
    <w:rsid w:val="003D3A15"/>
    <w:rsid w:val="003D482E"/>
    <w:rsid w:val="003D5CE9"/>
    <w:rsid w:val="003E226F"/>
    <w:rsid w:val="003E31FE"/>
    <w:rsid w:val="003F28DC"/>
    <w:rsid w:val="003F502F"/>
    <w:rsid w:val="00410C73"/>
    <w:rsid w:val="00411866"/>
    <w:rsid w:val="00415AC0"/>
    <w:rsid w:val="00417E48"/>
    <w:rsid w:val="00421A81"/>
    <w:rsid w:val="00423069"/>
    <w:rsid w:val="00423A34"/>
    <w:rsid w:val="00424EC3"/>
    <w:rsid w:val="00446AF5"/>
    <w:rsid w:val="00451F46"/>
    <w:rsid w:val="004629FC"/>
    <w:rsid w:val="00467F03"/>
    <w:rsid w:val="004720F9"/>
    <w:rsid w:val="0047417B"/>
    <w:rsid w:val="00475F30"/>
    <w:rsid w:val="0048035E"/>
    <w:rsid w:val="00481CDB"/>
    <w:rsid w:val="00483D19"/>
    <w:rsid w:val="0048593F"/>
    <w:rsid w:val="00485B8A"/>
    <w:rsid w:val="00497C0B"/>
    <w:rsid w:val="004A4386"/>
    <w:rsid w:val="004A78F4"/>
    <w:rsid w:val="004B4580"/>
    <w:rsid w:val="004B63C0"/>
    <w:rsid w:val="004B774B"/>
    <w:rsid w:val="004B7C02"/>
    <w:rsid w:val="004C01FC"/>
    <w:rsid w:val="004C1133"/>
    <w:rsid w:val="004C44B3"/>
    <w:rsid w:val="004C553E"/>
    <w:rsid w:val="004C6030"/>
    <w:rsid w:val="004C6B7A"/>
    <w:rsid w:val="004C6BAF"/>
    <w:rsid w:val="004D7E90"/>
    <w:rsid w:val="004E366A"/>
    <w:rsid w:val="004E4992"/>
    <w:rsid w:val="004F4C1C"/>
    <w:rsid w:val="004F6451"/>
    <w:rsid w:val="00501F1D"/>
    <w:rsid w:val="005030A9"/>
    <w:rsid w:val="005107E6"/>
    <w:rsid w:val="00512A3B"/>
    <w:rsid w:val="005334AA"/>
    <w:rsid w:val="005375EE"/>
    <w:rsid w:val="005411C4"/>
    <w:rsid w:val="0054237B"/>
    <w:rsid w:val="005448B4"/>
    <w:rsid w:val="00544D4F"/>
    <w:rsid w:val="00547243"/>
    <w:rsid w:val="0055219A"/>
    <w:rsid w:val="005557E3"/>
    <w:rsid w:val="00555C77"/>
    <w:rsid w:val="00560A5C"/>
    <w:rsid w:val="00561803"/>
    <w:rsid w:val="00564378"/>
    <w:rsid w:val="0056599F"/>
    <w:rsid w:val="00566615"/>
    <w:rsid w:val="005705E7"/>
    <w:rsid w:val="00570D25"/>
    <w:rsid w:val="00583938"/>
    <w:rsid w:val="00587251"/>
    <w:rsid w:val="00591F48"/>
    <w:rsid w:val="005952D7"/>
    <w:rsid w:val="005A7147"/>
    <w:rsid w:val="005B0F19"/>
    <w:rsid w:val="005B5B0C"/>
    <w:rsid w:val="005C5E84"/>
    <w:rsid w:val="005D033C"/>
    <w:rsid w:val="005D2702"/>
    <w:rsid w:val="005E0571"/>
    <w:rsid w:val="005E092B"/>
    <w:rsid w:val="005E16C0"/>
    <w:rsid w:val="005E1B54"/>
    <w:rsid w:val="005E1D24"/>
    <w:rsid w:val="005E26AC"/>
    <w:rsid w:val="005E4DC3"/>
    <w:rsid w:val="005F1334"/>
    <w:rsid w:val="005F133A"/>
    <w:rsid w:val="005F7772"/>
    <w:rsid w:val="00601116"/>
    <w:rsid w:val="00605AE7"/>
    <w:rsid w:val="00613039"/>
    <w:rsid w:val="00613D5A"/>
    <w:rsid w:val="006164A8"/>
    <w:rsid w:val="00622233"/>
    <w:rsid w:val="00627029"/>
    <w:rsid w:val="00642A35"/>
    <w:rsid w:val="00647AED"/>
    <w:rsid w:val="00650F9B"/>
    <w:rsid w:val="006533DD"/>
    <w:rsid w:val="00653E8E"/>
    <w:rsid w:val="00656302"/>
    <w:rsid w:val="00660DD7"/>
    <w:rsid w:val="006624F7"/>
    <w:rsid w:val="006716CD"/>
    <w:rsid w:val="0068085D"/>
    <w:rsid w:val="00682AE7"/>
    <w:rsid w:val="0069085E"/>
    <w:rsid w:val="00693353"/>
    <w:rsid w:val="0069386C"/>
    <w:rsid w:val="00694D7A"/>
    <w:rsid w:val="00695CA3"/>
    <w:rsid w:val="006B32C5"/>
    <w:rsid w:val="006C01AF"/>
    <w:rsid w:val="006C599D"/>
    <w:rsid w:val="006D4F4E"/>
    <w:rsid w:val="006D7A0B"/>
    <w:rsid w:val="006E2014"/>
    <w:rsid w:val="006E5A28"/>
    <w:rsid w:val="006E6E06"/>
    <w:rsid w:val="006E747E"/>
    <w:rsid w:val="006E7B4C"/>
    <w:rsid w:val="006F3018"/>
    <w:rsid w:val="006F4DD7"/>
    <w:rsid w:val="006F5358"/>
    <w:rsid w:val="006F68BE"/>
    <w:rsid w:val="0070178E"/>
    <w:rsid w:val="007066E3"/>
    <w:rsid w:val="007075AF"/>
    <w:rsid w:val="0071688B"/>
    <w:rsid w:val="007259AD"/>
    <w:rsid w:val="00730D88"/>
    <w:rsid w:val="007311D5"/>
    <w:rsid w:val="0073620B"/>
    <w:rsid w:val="00742389"/>
    <w:rsid w:val="00750191"/>
    <w:rsid w:val="00754A97"/>
    <w:rsid w:val="00755411"/>
    <w:rsid w:val="007575B6"/>
    <w:rsid w:val="00757C31"/>
    <w:rsid w:val="007622A6"/>
    <w:rsid w:val="007630D5"/>
    <w:rsid w:val="00781BBC"/>
    <w:rsid w:val="007821BA"/>
    <w:rsid w:val="0078333E"/>
    <w:rsid w:val="007855E9"/>
    <w:rsid w:val="00793C60"/>
    <w:rsid w:val="007A0070"/>
    <w:rsid w:val="007A6329"/>
    <w:rsid w:val="007A781A"/>
    <w:rsid w:val="007B0DDD"/>
    <w:rsid w:val="007B1693"/>
    <w:rsid w:val="007B1BA6"/>
    <w:rsid w:val="007B2B47"/>
    <w:rsid w:val="007B372A"/>
    <w:rsid w:val="007B5EDA"/>
    <w:rsid w:val="007B5FB5"/>
    <w:rsid w:val="007B68B0"/>
    <w:rsid w:val="007B7963"/>
    <w:rsid w:val="007C0C3F"/>
    <w:rsid w:val="007C1088"/>
    <w:rsid w:val="007C55FA"/>
    <w:rsid w:val="007E3F52"/>
    <w:rsid w:val="007E68C3"/>
    <w:rsid w:val="007F28F6"/>
    <w:rsid w:val="007F58DA"/>
    <w:rsid w:val="007F6116"/>
    <w:rsid w:val="00803C4E"/>
    <w:rsid w:val="008056FE"/>
    <w:rsid w:val="0080748E"/>
    <w:rsid w:val="0081280E"/>
    <w:rsid w:val="0081720D"/>
    <w:rsid w:val="0082285A"/>
    <w:rsid w:val="0082632A"/>
    <w:rsid w:val="008269D8"/>
    <w:rsid w:val="00857B53"/>
    <w:rsid w:val="00862EB4"/>
    <w:rsid w:val="00863227"/>
    <w:rsid w:val="0086426F"/>
    <w:rsid w:val="00867E7F"/>
    <w:rsid w:val="00872775"/>
    <w:rsid w:val="0087667B"/>
    <w:rsid w:val="00876ED7"/>
    <w:rsid w:val="0089371C"/>
    <w:rsid w:val="00894936"/>
    <w:rsid w:val="008A12FB"/>
    <w:rsid w:val="008A2950"/>
    <w:rsid w:val="008A3DBE"/>
    <w:rsid w:val="008C4596"/>
    <w:rsid w:val="008C7FF0"/>
    <w:rsid w:val="008D0DDB"/>
    <w:rsid w:val="008D7868"/>
    <w:rsid w:val="008F272F"/>
    <w:rsid w:val="008F6764"/>
    <w:rsid w:val="008F7F54"/>
    <w:rsid w:val="00900BC1"/>
    <w:rsid w:val="009026DE"/>
    <w:rsid w:val="00905A77"/>
    <w:rsid w:val="0091174E"/>
    <w:rsid w:val="009175CE"/>
    <w:rsid w:val="009251BC"/>
    <w:rsid w:val="00926D6B"/>
    <w:rsid w:val="0092715B"/>
    <w:rsid w:val="0093250F"/>
    <w:rsid w:val="00940E28"/>
    <w:rsid w:val="009458CF"/>
    <w:rsid w:val="0094638E"/>
    <w:rsid w:val="009467A2"/>
    <w:rsid w:val="0095084F"/>
    <w:rsid w:val="009540F6"/>
    <w:rsid w:val="00965EFB"/>
    <w:rsid w:val="009678F1"/>
    <w:rsid w:val="00975F84"/>
    <w:rsid w:val="00976D44"/>
    <w:rsid w:val="00983E35"/>
    <w:rsid w:val="00984BB5"/>
    <w:rsid w:val="0098621D"/>
    <w:rsid w:val="00991ABD"/>
    <w:rsid w:val="0099432C"/>
    <w:rsid w:val="009A40F7"/>
    <w:rsid w:val="009A7B40"/>
    <w:rsid w:val="009B5527"/>
    <w:rsid w:val="009B5EC6"/>
    <w:rsid w:val="009D17AB"/>
    <w:rsid w:val="009D5DAB"/>
    <w:rsid w:val="009E08B2"/>
    <w:rsid w:val="009E4EA9"/>
    <w:rsid w:val="009E6F31"/>
    <w:rsid w:val="00A05AD9"/>
    <w:rsid w:val="00A07C96"/>
    <w:rsid w:val="00A1255A"/>
    <w:rsid w:val="00A15594"/>
    <w:rsid w:val="00A174B5"/>
    <w:rsid w:val="00A24F9A"/>
    <w:rsid w:val="00A30C18"/>
    <w:rsid w:val="00A314BE"/>
    <w:rsid w:val="00A31E7B"/>
    <w:rsid w:val="00A32E28"/>
    <w:rsid w:val="00A33547"/>
    <w:rsid w:val="00A33E10"/>
    <w:rsid w:val="00A34F74"/>
    <w:rsid w:val="00A4020C"/>
    <w:rsid w:val="00A46DDC"/>
    <w:rsid w:val="00A51592"/>
    <w:rsid w:val="00A55536"/>
    <w:rsid w:val="00A57EC3"/>
    <w:rsid w:val="00A61E67"/>
    <w:rsid w:val="00A622A4"/>
    <w:rsid w:val="00A66EC8"/>
    <w:rsid w:val="00A7348B"/>
    <w:rsid w:val="00A73D22"/>
    <w:rsid w:val="00A778A1"/>
    <w:rsid w:val="00A81274"/>
    <w:rsid w:val="00A814DB"/>
    <w:rsid w:val="00A87301"/>
    <w:rsid w:val="00A87668"/>
    <w:rsid w:val="00A87C38"/>
    <w:rsid w:val="00A87E3A"/>
    <w:rsid w:val="00A90036"/>
    <w:rsid w:val="00AA247B"/>
    <w:rsid w:val="00AA6653"/>
    <w:rsid w:val="00AB502C"/>
    <w:rsid w:val="00AB704D"/>
    <w:rsid w:val="00AC5CC4"/>
    <w:rsid w:val="00AD0EF3"/>
    <w:rsid w:val="00AD235C"/>
    <w:rsid w:val="00AE3805"/>
    <w:rsid w:val="00AE623F"/>
    <w:rsid w:val="00AF08C4"/>
    <w:rsid w:val="00AF6687"/>
    <w:rsid w:val="00B0043B"/>
    <w:rsid w:val="00B008CD"/>
    <w:rsid w:val="00B05158"/>
    <w:rsid w:val="00B114EB"/>
    <w:rsid w:val="00B13A7D"/>
    <w:rsid w:val="00B1531B"/>
    <w:rsid w:val="00B16A9B"/>
    <w:rsid w:val="00B21958"/>
    <w:rsid w:val="00B27551"/>
    <w:rsid w:val="00B301F3"/>
    <w:rsid w:val="00B418C7"/>
    <w:rsid w:val="00B51B70"/>
    <w:rsid w:val="00B534D8"/>
    <w:rsid w:val="00B550EE"/>
    <w:rsid w:val="00B611F5"/>
    <w:rsid w:val="00B61A5A"/>
    <w:rsid w:val="00B63507"/>
    <w:rsid w:val="00B66736"/>
    <w:rsid w:val="00B70D04"/>
    <w:rsid w:val="00B758E5"/>
    <w:rsid w:val="00B805E3"/>
    <w:rsid w:val="00B81373"/>
    <w:rsid w:val="00B8421B"/>
    <w:rsid w:val="00B956CA"/>
    <w:rsid w:val="00B9793E"/>
    <w:rsid w:val="00BA0746"/>
    <w:rsid w:val="00BB49AE"/>
    <w:rsid w:val="00BB6296"/>
    <w:rsid w:val="00BC02EA"/>
    <w:rsid w:val="00BC2246"/>
    <w:rsid w:val="00BC55D4"/>
    <w:rsid w:val="00BC5826"/>
    <w:rsid w:val="00BC74ED"/>
    <w:rsid w:val="00BD0DC4"/>
    <w:rsid w:val="00BD193A"/>
    <w:rsid w:val="00BD2D51"/>
    <w:rsid w:val="00BE0679"/>
    <w:rsid w:val="00BE2ABB"/>
    <w:rsid w:val="00BE589D"/>
    <w:rsid w:val="00BE61DB"/>
    <w:rsid w:val="00BF405A"/>
    <w:rsid w:val="00BF6E26"/>
    <w:rsid w:val="00C0386B"/>
    <w:rsid w:val="00C039BE"/>
    <w:rsid w:val="00C03CCA"/>
    <w:rsid w:val="00C04FB8"/>
    <w:rsid w:val="00C056A2"/>
    <w:rsid w:val="00C06C1C"/>
    <w:rsid w:val="00C10405"/>
    <w:rsid w:val="00C1387B"/>
    <w:rsid w:val="00C170BD"/>
    <w:rsid w:val="00C22A4A"/>
    <w:rsid w:val="00C25768"/>
    <w:rsid w:val="00C2637F"/>
    <w:rsid w:val="00C33D8F"/>
    <w:rsid w:val="00C43887"/>
    <w:rsid w:val="00C449AA"/>
    <w:rsid w:val="00C45387"/>
    <w:rsid w:val="00C52487"/>
    <w:rsid w:val="00C52E59"/>
    <w:rsid w:val="00C56C64"/>
    <w:rsid w:val="00C6010B"/>
    <w:rsid w:val="00C61B4B"/>
    <w:rsid w:val="00C622C4"/>
    <w:rsid w:val="00C67840"/>
    <w:rsid w:val="00C730C8"/>
    <w:rsid w:val="00C84EA0"/>
    <w:rsid w:val="00C8667D"/>
    <w:rsid w:val="00C92EB9"/>
    <w:rsid w:val="00C96266"/>
    <w:rsid w:val="00CA06AD"/>
    <w:rsid w:val="00CA2C30"/>
    <w:rsid w:val="00CA4028"/>
    <w:rsid w:val="00CA5201"/>
    <w:rsid w:val="00CA6DEC"/>
    <w:rsid w:val="00CA71E0"/>
    <w:rsid w:val="00CB054F"/>
    <w:rsid w:val="00CC35B0"/>
    <w:rsid w:val="00CC38B2"/>
    <w:rsid w:val="00CD03B6"/>
    <w:rsid w:val="00CD3983"/>
    <w:rsid w:val="00CE09E4"/>
    <w:rsid w:val="00CE3472"/>
    <w:rsid w:val="00CE3692"/>
    <w:rsid w:val="00CF22E5"/>
    <w:rsid w:val="00CF3D24"/>
    <w:rsid w:val="00D13D8C"/>
    <w:rsid w:val="00D155C4"/>
    <w:rsid w:val="00D25007"/>
    <w:rsid w:val="00D26D3B"/>
    <w:rsid w:val="00D530F9"/>
    <w:rsid w:val="00D5570C"/>
    <w:rsid w:val="00D56210"/>
    <w:rsid w:val="00D63F49"/>
    <w:rsid w:val="00D75258"/>
    <w:rsid w:val="00D76134"/>
    <w:rsid w:val="00D82368"/>
    <w:rsid w:val="00D82398"/>
    <w:rsid w:val="00D859BA"/>
    <w:rsid w:val="00D976C3"/>
    <w:rsid w:val="00DA4100"/>
    <w:rsid w:val="00DA6500"/>
    <w:rsid w:val="00DC036F"/>
    <w:rsid w:val="00DD11DA"/>
    <w:rsid w:val="00DD6EF7"/>
    <w:rsid w:val="00DD72E7"/>
    <w:rsid w:val="00DD74E0"/>
    <w:rsid w:val="00DE514A"/>
    <w:rsid w:val="00DE5B59"/>
    <w:rsid w:val="00DE7B16"/>
    <w:rsid w:val="00DF27AA"/>
    <w:rsid w:val="00DF785A"/>
    <w:rsid w:val="00E052D8"/>
    <w:rsid w:val="00E06208"/>
    <w:rsid w:val="00E1794F"/>
    <w:rsid w:val="00E23081"/>
    <w:rsid w:val="00E34105"/>
    <w:rsid w:val="00E35D8E"/>
    <w:rsid w:val="00E54453"/>
    <w:rsid w:val="00E57B8C"/>
    <w:rsid w:val="00E61566"/>
    <w:rsid w:val="00E639AA"/>
    <w:rsid w:val="00E66D16"/>
    <w:rsid w:val="00E71463"/>
    <w:rsid w:val="00E739E9"/>
    <w:rsid w:val="00E8746C"/>
    <w:rsid w:val="00E916B2"/>
    <w:rsid w:val="00E96A0A"/>
    <w:rsid w:val="00EA493C"/>
    <w:rsid w:val="00EA58F9"/>
    <w:rsid w:val="00EC1C93"/>
    <w:rsid w:val="00EC27F2"/>
    <w:rsid w:val="00EC33EF"/>
    <w:rsid w:val="00EC42CE"/>
    <w:rsid w:val="00ED0FC0"/>
    <w:rsid w:val="00ED3CB5"/>
    <w:rsid w:val="00ED4844"/>
    <w:rsid w:val="00ED6804"/>
    <w:rsid w:val="00ED6825"/>
    <w:rsid w:val="00EE380D"/>
    <w:rsid w:val="00EE4737"/>
    <w:rsid w:val="00EF66EF"/>
    <w:rsid w:val="00F027D5"/>
    <w:rsid w:val="00F04FBD"/>
    <w:rsid w:val="00F06E2C"/>
    <w:rsid w:val="00F1751F"/>
    <w:rsid w:val="00F25C57"/>
    <w:rsid w:val="00F261EB"/>
    <w:rsid w:val="00F2723C"/>
    <w:rsid w:val="00F33EA8"/>
    <w:rsid w:val="00F42C3E"/>
    <w:rsid w:val="00F631BC"/>
    <w:rsid w:val="00F66C5E"/>
    <w:rsid w:val="00F67350"/>
    <w:rsid w:val="00F810AE"/>
    <w:rsid w:val="00F81810"/>
    <w:rsid w:val="00F84183"/>
    <w:rsid w:val="00F85A02"/>
    <w:rsid w:val="00F90DD1"/>
    <w:rsid w:val="00F91BEC"/>
    <w:rsid w:val="00F94AF7"/>
    <w:rsid w:val="00F95098"/>
    <w:rsid w:val="00F96F99"/>
    <w:rsid w:val="00FA1828"/>
    <w:rsid w:val="00FA4356"/>
    <w:rsid w:val="00FA4516"/>
    <w:rsid w:val="00FB05AB"/>
    <w:rsid w:val="00FB14FA"/>
    <w:rsid w:val="00FB2159"/>
    <w:rsid w:val="00FB318B"/>
    <w:rsid w:val="00FB615D"/>
    <w:rsid w:val="00FC7019"/>
    <w:rsid w:val="00FD3F9C"/>
    <w:rsid w:val="00FD7D54"/>
    <w:rsid w:val="00FF3F1F"/>
    <w:rsid w:val="00FF556F"/>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semiHidden/>
    <w:rsid w:val="001B68EA"/>
  </w:style>
  <w:style w:type="character" w:styleId="Refdenotaderodap">
    <w:name w:val="footnote reference"/>
    <w:semiHidden/>
    <w:rsid w:val="001B68EA"/>
    <w:rPr>
      <w:vertAlign w:val="superscript"/>
    </w:rPr>
  </w:style>
  <w:style w:type="character" w:styleId="Hyperlink">
    <w:name w:val="Hyperlink"/>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styleId="MenoPendente">
    <w:name w:val="Unresolved Mention"/>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4phenriquesantos17@gmail.com;%205vmenezes59@gmail.com" TargetMode="Externa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mysql.com/products/workbench/"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researchgate.net/profile/Carlos_Mello5/publication/262656547_Implementation_of_scrum_agile_methodology_in_software_product_project_in_a_small_technology-based_company/links/55757d8408ae753637500d7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4670F-2023-4A49-929B-F169ADF2D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1594</Words>
  <Characters>8613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Aline Santos</cp:lastModifiedBy>
  <cp:revision>3</cp:revision>
  <cp:lastPrinted>2011-08-08T17:23:00Z</cp:lastPrinted>
  <dcterms:created xsi:type="dcterms:W3CDTF">2018-10-01T00:53:00Z</dcterms:created>
  <dcterms:modified xsi:type="dcterms:W3CDTF">2018-10-01T00:54:00Z</dcterms:modified>
</cp:coreProperties>
</file>